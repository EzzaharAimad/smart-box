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877A" w14:textId="77777777" w:rsidR="008813F5" w:rsidRPr="00126C37" w:rsidRDefault="008813F5" w:rsidP="008813F5">
      <w:pPr>
        <w:pStyle w:val="Paragraph"/>
        <w:jc w:val="center"/>
        <w:rPr>
          <w:rFonts w:cs="Helvetica"/>
          <w:b/>
          <w:sz w:val="64"/>
          <w:szCs w:val="64"/>
          <w:lang w:val="en-GB"/>
        </w:rPr>
      </w:pPr>
      <w:bookmarkStart w:id="0" w:name="_Toc340382881"/>
    </w:p>
    <w:p w14:paraId="692D6175" w14:textId="77777777" w:rsidR="008813F5" w:rsidRPr="00126C37" w:rsidRDefault="008813F5" w:rsidP="008813F5">
      <w:pPr>
        <w:pStyle w:val="Paragraph"/>
        <w:jc w:val="center"/>
        <w:rPr>
          <w:rFonts w:cs="Helvetica"/>
          <w:b/>
          <w:sz w:val="64"/>
          <w:szCs w:val="64"/>
          <w:lang w:val="en-GB"/>
        </w:rPr>
      </w:pPr>
    </w:p>
    <w:p w14:paraId="0D00B560" w14:textId="77777777" w:rsidR="008813F5" w:rsidRPr="003E4745" w:rsidRDefault="008813F5" w:rsidP="008813F5">
      <w:pPr>
        <w:pStyle w:val="Paragraph"/>
        <w:spacing w:before="0" w:line="360" w:lineRule="auto"/>
        <w:ind w:right="-709"/>
        <w:jc w:val="right"/>
        <w:rPr>
          <w:rFonts w:cs="Helvetica"/>
          <w:b/>
          <w:sz w:val="64"/>
          <w:szCs w:val="64"/>
          <w:lang w:val="en-GB"/>
        </w:rPr>
      </w:pPr>
    </w:p>
    <w:p w14:paraId="6F3ADE9E" w14:textId="77777777" w:rsidR="008813F5" w:rsidRPr="003E4745" w:rsidRDefault="008813F5" w:rsidP="008813F5">
      <w:pPr>
        <w:pStyle w:val="Paragraph"/>
        <w:spacing w:before="0" w:line="360" w:lineRule="auto"/>
        <w:ind w:right="-709"/>
        <w:jc w:val="right"/>
        <w:rPr>
          <w:rFonts w:cs="Helvetica"/>
          <w:b/>
          <w:sz w:val="64"/>
          <w:szCs w:val="64"/>
          <w:lang w:val="en-GB"/>
        </w:rPr>
      </w:pPr>
    </w:p>
    <w:p w14:paraId="407B3CD3" w14:textId="77777777" w:rsidR="008813F5" w:rsidRPr="003E4745" w:rsidRDefault="008813F5" w:rsidP="008813F5">
      <w:pPr>
        <w:pStyle w:val="Paragraph"/>
        <w:spacing w:before="0" w:line="360" w:lineRule="auto"/>
        <w:ind w:right="-709"/>
        <w:jc w:val="right"/>
        <w:rPr>
          <w:rFonts w:cs="Helvetica"/>
          <w:b/>
          <w:sz w:val="64"/>
          <w:szCs w:val="64"/>
          <w:lang w:val="en-GB"/>
        </w:rPr>
      </w:pPr>
    </w:p>
    <w:p w14:paraId="52D93402" w14:textId="77777777" w:rsidR="008813F5" w:rsidRPr="007F613B" w:rsidRDefault="008813F5" w:rsidP="008813F5">
      <w:pPr>
        <w:pStyle w:val="Paragraph"/>
        <w:spacing w:before="0" w:line="360" w:lineRule="auto"/>
        <w:ind w:right="-709"/>
        <w:jc w:val="right"/>
        <w:rPr>
          <w:rFonts w:cs="Helvetica"/>
          <w:b/>
          <w:color w:val="C00000"/>
          <w:sz w:val="64"/>
          <w:szCs w:val="64"/>
          <w:lang w:val="en-US"/>
        </w:rPr>
      </w:pPr>
      <w:r w:rsidRPr="007F613B">
        <w:rPr>
          <w:rFonts w:cs="Helvetica"/>
          <w:b/>
          <w:color w:val="C00000"/>
          <w:sz w:val="64"/>
          <w:szCs w:val="64"/>
          <w:lang w:val="en-US"/>
        </w:rPr>
        <w:fldChar w:fldCharType="begin"/>
      </w:r>
      <w:r w:rsidRPr="007F613B">
        <w:rPr>
          <w:rFonts w:cs="Helvetica"/>
          <w:b/>
          <w:color w:val="C00000"/>
          <w:sz w:val="64"/>
          <w:szCs w:val="64"/>
          <w:lang w:val="en-US"/>
        </w:rPr>
        <w:instrText xml:space="preserve"> TITLE   \* MERGEFORMAT </w:instrText>
      </w:r>
      <w:r w:rsidRPr="007F613B">
        <w:rPr>
          <w:rFonts w:cs="Helvetica"/>
          <w:b/>
          <w:color w:val="C00000"/>
          <w:sz w:val="64"/>
          <w:szCs w:val="64"/>
          <w:lang w:val="en-US"/>
        </w:rPr>
        <w:fldChar w:fldCharType="separate"/>
      </w:r>
      <w:r>
        <w:rPr>
          <w:rFonts w:cs="Helvetica"/>
          <w:b/>
          <w:color w:val="C00000"/>
          <w:sz w:val="64"/>
          <w:szCs w:val="64"/>
          <w:lang w:val="en-US"/>
        </w:rPr>
        <w:t>Business Requirement Description / Business Solution Description</w:t>
      </w:r>
      <w:r w:rsidRPr="007F613B">
        <w:rPr>
          <w:rFonts w:cs="Helvetica"/>
          <w:b/>
          <w:color w:val="C00000"/>
          <w:sz w:val="64"/>
          <w:szCs w:val="64"/>
          <w:lang w:val="en-US"/>
        </w:rPr>
        <w:fldChar w:fldCharType="end"/>
      </w:r>
    </w:p>
    <w:p w14:paraId="71AD03E5" w14:textId="77777777" w:rsidR="008813F5" w:rsidRPr="002874B3" w:rsidRDefault="008813F5" w:rsidP="008813F5">
      <w:pPr>
        <w:pStyle w:val="Paragraph"/>
        <w:spacing w:before="0" w:line="360" w:lineRule="auto"/>
        <w:ind w:right="-709"/>
        <w:jc w:val="right"/>
        <w:rPr>
          <w:rFonts w:cs="Helvetica"/>
          <w:b/>
          <w:iCs/>
          <w:sz w:val="40"/>
          <w:szCs w:val="40"/>
          <w:lang w:val="en-US"/>
        </w:rPr>
      </w:pPr>
      <w:r w:rsidRPr="002874B3">
        <w:rPr>
          <w:rFonts w:cs="Helvetica"/>
          <w:b/>
          <w:iCs/>
          <w:sz w:val="40"/>
          <w:szCs w:val="40"/>
          <w:lang w:val="en-US"/>
        </w:rPr>
        <w:t xml:space="preserve">FNB </w:t>
      </w:r>
      <w:r w:rsidR="00474903">
        <w:rPr>
          <w:rFonts w:cs="Helvetica"/>
          <w:b/>
          <w:iCs/>
          <w:sz w:val="40"/>
          <w:szCs w:val="40"/>
          <w:lang w:val="en-US"/>
        </w:rPr>
        <w:t>Transactions Controls</w:t>
      </w:r>
    </w:p>
    <w:p w14:paraId="157B59DC" w14:textId="77777777" w:rsidR="008813F5" w:rsidRPr="007F613B" w:rsidRDefault="008813F5" w:rsidP="008813F5">
      <w:pPr>
        <w:pStyle w:val="Paragraph"/>
        <w:spacing w:before="0" w:line="360" w:lineRule="auto"/>
        <w:ind w:right="-709"/>
        <w:jc w:val="right"/>
        <w:rPr>
          <w:rStyle w:val="Titre2CarCarCar"/>
          <w:rFonts w:ascii="Helvetica" w:hAnsi="Helvetica" w:cs="Helvetica"/>
          <w:i w:val="0"/>
          <w:iCs/>
          <w:sz w:val="36"/>
          <w:szCs w:val="32"/>
          <w:lang w:val="en-US"/>
        </w:rPr>
      </w:pPr>
    </w:p>
    <w:p w14:paraId="38331587" w14:textId="77777777" w:rsidR="008813F5" w:rsidRPr="007F613B" w:rsidRDefault="008813F5" w:rsidP="008813F5">
      <w:pPr>
        <w:pStyle w:val="Paragraph"/>
        <w:spacing w:before="0" w:line="360" w:lineRule="auto"/>
        <w:ind w:right="-709"/>
        <w:jc w:val="right"/>
        <w:rPr>
          <w:rStyle w:val="Titre2CarCarCar"/>
          <w:rFonts w:ascii="Helvetica" w:hAnsi="Helvetica" w:cs="Helvetica"/>
          <w:i w:val="0"/>
          <w:iCs/>
          <w:sz w:val="36"/>
          <w:szCs w:val="32"/>
          <w:lang w:val="en-US"/>
        </w:rPr>
      </w:pPr>
    </w:p>
    <w:tbl>
      <w:tblPr>
        <w:tblpPr w:leftFromText="141" w:rightFromText="141" w:vertAnchor="text" w:horzAnchor="page" w:tblpX="6322" w:tblpY="118"/>
        <w:tblW w:w="481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37"/>
        <w:gridCol w:w="3482"/>
      </w:tblGrid>
      <w:tr w:rsidR="008813F5" w:rsidRPr="007F613B" w14:paraId="059E46C7" w14:textId="77777777" w:rsidTr="00A7696B">
        <w:trPr>
          <w:trHeight w:val="300"/>
        </w:trPr>
        <w:tc>
          <w:tcPr>
            <w:tcW w:w="2409" w:type="dxa"/>
            <w:tcBorders>
              <w:top w:val="single" w:sz="12" w:space="0" w:color="C00000"/>
              <w:left w:val="single" w:sz="12" w:space="0" w:color="C00000"/>
              <w:bottom w:val="single" w:sz="2" w:space="0" w:color="FFFFFF"/>
              <w:right w:val="nil"/>
            </w:tcBorders>
            <w:shd w:val="clear" w:color="auto" w:fill="C00000"/>
            <w:vAlign w:val="center"/>
          </w:tcPr>
          <w:p w14:paraId="1ACDB642" w14:textId="77777777" w:rsidR="008813F5" w:rsidRPr="007F613B" w:rsidRDefault="008813F5" w:rsidP="00A7696B">
            <w:pPr>
              <w:spacing w:before="0"/>
              <w:jc w:val="left"/>
              <w:rPr>
                <w:rFonts w:cs="Helvetica"/>
                <w:b/>
                <w:color w:val="FFFFFF"/>
              </w:rPr>
            </w:pPr>
            <w:r w:rsidRPr="007F613B">
              <w:rPr>
                <w:rFonts w:cs="Helvetica"/>
                <w:b/>
                <w:color w:val="FFFFFF"/>
              </w:rPr>
              <w:t>Client</w:t>
            </w:r>
          </w:p>
        </w:tc>
        <w:tc>
          <w:tcPr>
            <w:tcW w:w="2410" w:type="dxa"/>
            <w:tcBorders>
              <w:top w:val="single" w:sz="12" w:space="0" w:color="C00000"/>
              <w:left w:val="nil"/>
              <w:bottom w:val="single" w:sz="8" w:space="0" w:color="404040"/>
              <w:right w:val="single" w:sz="12" w:space="0" w:color="C00000"/>
            </w:tcBorders>
            <w:vAlign w:val="center"/>
          </w:tcPr>
          <w:p w14:paraId="60D5D020" w14:textId="77777777" w:rsidR="008813F5" w:rsidRPr="007F613B" w:rsidRDefault="008813F5" w:rsidP="00A7696B">
            <w:pPr>
              <w:spacing w:before="0"/>
              <w:ind w:left="34"/>
              <w:jc w:val="left"/>
              <w:rPr>
                <w:rFonts w:cs="Helvetica"/>
                <w:b/>
                <w:smallCaps/>
              </w:rPr>
            </w:pPr>
            <w:r>
              <w:t>FNB</w:t>
            </w:r>
          </w:p>
        </w:tc>
      </w:tr>
      <w:tr w:rsidR="008813F5" w:rsidRPr="007F613B" w14:paraId="2AFA9DC4" w14:textId="77777777" w:rsidTr="00A7696B">
        <w:trPr>
          <w:trHeight w:val="300"/>
        </w:trPr>
        <w:tc>
          <w:tcPr>
            <w:tcW w:w="2409" w:type="dxa"/>
            <w:tcBorders>
              <w:top w:val="single" w:sz="2" w:space="0" w:color="FFFFFF"/>
              <w:left w:val="single" w:sz="12" w:space="0" w:color="C00000"/>
              <w:bottom w:val="single" w:sz="2" w:space="0" w:color="FFFFFF"/>
              <w:right w:val="nil"/>
            </w:tcBorders>
            <w:shd w:val="clear" w:color="auto" w:fill="C00000"/>
            <w:vAlign w:val="center"/>
          </w:tcPr>
          <w:p w14:paraId="240DEA08" w14:textId="77777777" w:rsidR="008813F5" w:rsidRPr="007F613B" w:rsidRDefault="008813F5" w:rsidP="00A7696B">
            <w:pPr>
              <w:jc w:val="left"/>
              <w:rPr>
                <w:rFonts w:cs="Helvetica"/>
                <w:b/>
                <w:color w:val="FFFFFF"/>
              </w:rPr>
            </w:pPr>
            <w:r w:rsidRPr="007F613B">
              <w:rPr>
                <w:rFonts w:cs="Helvetica"/>
                <w:b/>
                <w:color w:val="FFFFFF"/>
              </w:rPr>
              <w:t>Reference</w:t>
            </w:r>
          </w:p>
        </w:tc>
        <w:tc>
          <w:tcPr>
            <w:tcW w:w="2410" w:type="dxa"/>
            <w:tcBorders>
              <w:top w:val="single" w:sz="8" w:space="0" w:color="404040"/>
              <w:left w:val="nil"/>
              <w:bottom w:val="single" w:sz="8" w:space="0" w:color="404040"/>
              <w:right w:val="single" w:sz="12" w:space="0" w:color="C00000"/>
            </w:tcBorders>
            <w:vAlign w:val="center"/>
          </w:tcPr>
          <w:p w14:paraId="44D7EF0D" w14:textId="77777777" w:rsidR="008813F5" w:rsidRPr="007F613B" w:rsidRDefault="00953EAB" w:rsidP="00474903">
            <w:pPr>
              <w:ind w:left="34"/>
              <w:jc w:val="left"/>
              <w:rPr>
                <w:rFonts w:cs="Helvetica"/>
                <w:b/>
              </w:rPr>
            </w:pPr>
            <w:proofErr w:type="spellStart"/>
            <w:r w:rsidRPr="00953EAB">
              <w:rPr>
                <w:rFonts w:cs="Helvetica"/>
                <w:b/>
              </w:rPr>
              <w:t>FNB_SMB_BSD_</w:t>
            </w:r>
            <w:r w:rsidR="00474903">
              <w:rPr>
                <w:rFonts w:cs="Helvetica"/>
                <w:b/>
              </w:rPr>
              <w:t>TransactionControl</w:t>
            </w:r>
            <w:proofErr w:type="spellEnd"/>
          </w:p>
        </w:tc>
      </w:tr>
      <w:tr w:rsidR="008813F5" w:rsidRPr="007F613B" w14:paraId="6E43549E" w14:textId="77777777" w:rsidTr="00A7696B">
        <w:trPr>
          <w:trHeight w:val="313"/>
        </w:trPr>
        <w:tc>
          <w:tcPr>
            <w:tcW w:w="2409" w:type="dxa"/>
            <w:tcBorders>
              <w:top w:val="single" w:sz="2" w:space="0" w:color="FFFFFF"/>
              <w:left w:val="single" w:sz="12" w:space="0" w:color="C00000"/>
              <w:bottom w:val="single" w:sz="2" w:space="0" w:color="FFFFFF"/>
              <w:right w:val="nil"/>
            </w:tcBorders>
            <w:shd w:val="clear" w:color="auto" w:fill="C00000"/>
            <w:vAlign w:val="center"/>
          </w:tcPr>
          <w:p w14:paraId="6B832C16" w14:textId="77777777" w:rsidR="008813F5" w:rsidRPr="007F613B" w:rsidRDefault="008813F5" w:rsidP="00A7696B">
            <w:pPr>
              <w:jc w:val="left"/>
              <w:rPr>
                <w:rFonts w:cs="Helvetica"/>
                <w:b/>
                <w:color w:val="FFFFFF"/>
              </w:rPr>
            </w:pPr>
            <w:r w:rsidRPr="007F613B">
              <w:rPr>
                <w:rFonts w:cs="Helvetica"/>
                <w:b/>
                <w:color w:val="FFFFFF"/>
              </w:rPr>
              <w:t>Version</w:t>
            </w:r>
          </w:p>
        </w:tc>
        <w:tc>
          <w:tcPr>
            <w:tcW w:w="2410" w:type="dxa"/>
            <w:tcBorders>
              <w:top w:val="single" w:sz="8" w:space="0" w:color="404040"/>
              <w:left w:val="nil"/>
              <w:bottom w:val="single" w:sz="8" w:space="0" w:color="404040"/>
              <w:right w:val="single" w:sz="12" w:space="0" w:color="C00000"/>
            </w:tcBorders>
            <w:vAlign w:val="center"/>
          </w:tcPr>
          <w:p w14:paraId="223F3790" w14:textId="1E8FD38F" w:rsidR="008813F5" w:rsidRPr="007F613B" w:rsidRDefault="001A197D" w:rsidP="00A7696B">
            <w:pPr>
              <w:ind w:left="34"/>
              <w:jc w:val="left"/>
              <w:rPr>
                <w:rFonts w:cs="Helvetica"/>
                <w:b/>
              </w:rPr>
            </w:pPr>
            <w:ins w:id="1" w:author="Ahmed Elorche" w:date="2018-12-02T13:28:00Z">
              <w:r>
                <w:t>1 .1</w:t>
              </w:r>
            </w:ins>
            <w:del w:id="2" w:author="Ahmed Elorche" w:date="2018-12-02T13:28:00Z">
              <w:r w:rsidR="00953EAB" w:rsidDel="001A197D">
                <w:delText>0</w:delText>
              </w:r>
            </w:del>
          </w:p>
        </w:tc>
      </w:tr>
      <w:tr w:rsidR="008813F5" w:rsidRPr="007F613B" w14:paraId="1F1BE9CE" w14:textId="77777777" w:rsidTr="00A7696B">
        <w:trPr>
          <w:trHeight w:val="301"/>
        </w:trPr>
        <w:tc>
          <w:tcPr>
            <w:tcW w:w="2409" w:type="dxa"/>
            <w:tcBorders>
              <w:top w:val="single" w:sz="2" w:space="0" w:color="FFFFFF"/>
              <w:left w:val="single" w:sz="12" w:space="0" w:color="C00000"/>
              <w:bottom w:val="single" w:sz="12" w:space="0" w:color="C00000"/>
              <w:right w:val="nil"/>
            </w:tcBorders>
            <w:shd w:val="clear" w:color="auto" w:fill="C00000"/>
            <w:vAlign w:val="center"/>
          </w:tcPr>
          <w:p w14:paraId="28123247" w14:textId="77777777" w:rsidR="008813F5" w:rsidRPr="007F613B" w:rsidRDefault="008813F5" w:rsidP="00A7696B">
            <w:pPr>
              <w:spacing w:before="0"/>
              <w:jc w:val="left"/>
              <w:rPr>
                <w:rFonts w:cs="Helvetica"/>
                <w:b/>
                <w:color w:val="FFFFFF"/>
              </w:rPr>
            </w:pPr>
            <w:r w:rsidRPr="007F613B">
              <w:rPr>
                <w:rFonts w:cs="Helvetica"/>
                <w:b/>
                <w:color w:val="FFFFFF"/>
              </w:rPr>
              <w:t>Status</w:t>
            </w:r>
          </w:p>
        </w:tc>
        <w:tc>
          <w:tcPr>
            <w:tcW w:w="2410" w:type="dxa"/>
            <w:tcBorders>
              <w:top w:val="single" w:sz="8" w:space="0" w:color="404040"/>
              <w:left w:val="nil"/>
              <w:bottom w:val="single" w:sz="12" w:space="0" w:color="C00000"/>
              <w:right w:val="single" w:sz="12" w:space="0" w:color="C00000"/>
            </w:tcBorders>
            <w:vAlign w:val="center"/>
          </w:tcPr>
          <w:p w14:paraId="5D1F9174" w14:textId="77777777" w:rsidR="008813F5" w:rsidRPr="007F613B" w:rsidRDefault="008813F5" w:rsidP="00A7696B">
            <w:pPr>
              <w:spacing w:before="0"/>
              <w:ind w:left="34"/>
              <w:jc w:val="left"/>
              <w:rPr>
                <w:rFonts w:cs="Helvetica"/>
                <w:b/>
                <w:smallCaps/>
              </w:rPr>
            </w:pPr>
            <w:r>
              <w:rPr>
                <w:rFonts w:cs="Helvetica"/>
              </w:rPr>
              <w:t>Draft</w:t>
            </w:r>
          </w:p>
        </w:tc>
      </w:tr>
    </w:tbl>
    <w:p w14:paraId="0CE55570" w14:textId="77777777" w:rsidR="008813F5" w:rsidRPr="007F613B" w:rsidRDefault="008813F5" w:rsidP="008813F5">
      <w:pPr>
        <w:pStyle w:val="Paragraph"/>
        <w:spacing w:before="0" w:line="360" w:lineRule="auto"/>
        <w:ind w:right="-709"/>
        <w:jc w:val="right"/>
        <w:rPr>
          <w:rStyle w:val="Titre2CarCarCar"/>
          <w:rFonts w:ascii="Helvetica" w:hAnsi="Helvetica" w:cs="Helvetica"/>
          <w:i w:val="0"/>
          <w:iCs/>
          <w:sz w:val="36"/>
          <w:szCs w:val="32"/>
          <w:lang w:val="en-US"/>
        </w:rPr>
      </w:pPr>
    </w:p>
    <w:p w14:paraId="550B55BF" w14:textId="77777777" w:rsidR="008813F5" w:rsidRPr="007F613B" w:rsidRDefault="008813F5" w:rsidP="008813F5">
      <w:pPr>
        <w:pStyle w:val="Paragraph"/>
        <w:ind w:right="-711"/>
        <w:rPr>
          <w:rFonts w:cs="Helvetica"/>
          <w:color w:val="595959"/>
          <w:sz w:val="32"/>
          <w:szCs w:val="64"/>
          <w:lang w:val="en-US"/>
        </w:rPr>
        <w:sectPr w:rsidR="008813F5" w:rsidRPr="007F613B" w:rsidSect="00A7696B">
          <w:footerReference w:type="even" r:id="rId11"/>
          <w:headerReference w:type="first" r:id="rId12"/>
          <w:footerReference w:type="first" r:id="rId13"/>
          <w:pgSz w:w="11906" w:h="16838" w:code="9"/>
          <w:pgMar w:top="1418" w:right="1418" w:bottom="1418" w:left="1418" w:header="720" w:footer="140" w:gutter="0"/>
          <w:cols w:space="720"/>
          <w:vAlign w:val="center"/>
          <w:titlePg/>
        </w:sectPr>
      </w:pPr>
    </w:p>
    <w:p w14:paraId="2EE552BC" w14:textId="77777777" w:rsidR="008813F5" w:rsidRPr="007F613B" w:rsidRDefault="008813F5" w:rsidP="008813F5">
      <w:pPr>
        <w:spacing w:line="360" w:lineRule="auto"/>
        <w:jc w:val="left"/>
        <w:rPr>
          <w:rFonts w:cs="Helvetica"/>
          <w:b/>
          <w:color w:val="C00000"/>
          <w:sz w:val="40"/>
          <w:szCs w:val="44"/>
        </w:rPr>
      </w:pPr>
      <w:r w:rsidRPr="007F613B"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  <w:lastRenderedPageBreak/>
        <w:t>Document Versions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117"/>
        <w:gridCol w:w="2143"/>
        <w:gridCol w:w="1276"/>
        <w:gridCol w:w="3969"/>
      </w:tblGrid>
      <w:tr w:rsidR="008813F5" w:rsidRPr="007F613B" w14:paraId="1D8EE89E" w14:textId="77777777" w:rsidTr="008813F5">
        <w:trPr>
          <w:cantSplit/>
          <w:trHeight w:val="357"/>
          <w:tblHeader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  <w:shd w:val="clear" w:color="auto" w:fill="002060"/>
            <w:vAlign w:val="center"/>
          </w:tcPr>
          <w:p w14:paraId="2EA3C1AD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Version</w:t>
            </w:r>
          </w:p>
        </w:tc>
        <w:tc>
          <w:tcPr>
            <w:tcW w:w="1117" w:type="dxa"/>
            <w:tcBorders>
              <w:top w:val="single" w:sz="2" w:space="0" w:color="595959"/>
              <w:bottom w:val="single" w:sz="2" w:space="0" w:color="595959"/>
            </w:tcBorders>
            <w:shd w:val="clear" w:color="auto" w:fill="002060"/>
          </w:tcPr>
          <w:p w14:paraId="5B49D958" w14:textId="77777777" w:rsidR="008813F5" w:rsidRPr="007F613B" w:rsidRDefault="008813F5" w:rsidP="00A7696B">
            <w:pPr>
              <w:pStyle w:val="TableauTitre"/>
              <w:ind w:left="-64" w:firstLine="64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 xml:space="preserve"> Status</w:t>
            </w:r>
          </w:p>
        </w:tc>
        <w:tc>
          <w:tcPr>
            <w:tcW w:w="2143" w:type="dxa"/>
            <w:tcBorders>
              <w:top w:val="single" w:sz="2" w:space="0" w:color="595959"/>
              <w:bottom w:val="single" w:sz="2" w:space="0" w:color="595959"/>
            </w:tcBorders>
            <w:shd w:val="clear" w:color="auto" w:fill="002060"/>
            <w:vAlign w:val="center"/>
          </w:tcPr>
          <w:p w14:paraId="3B23FA75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Author(s)</w:t>
            </w:r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  <w:shd w:val="clear" w:color="auto" w:fill="002060"/>
            <w:vAlign w:val="center"/>
          </w:tcPr>
          <w:p w14:paraId="6E4C2D26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Date</w:t>
            </w:r>
          </w:p>
        </w:tc>
        <w:tc>
          <w:tcPr>
            <w:tcW w:w="3969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  <w:shd w:val="clear" w:color="auto" w:fill="002060"/>
            <w:vAlign w:val="center"/>
          </w:tcPr>
          <w:p w14:paraId="7B6CF20D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Modifications</w:t>
            </w:r>
          </w:p>
        </w:tc>
      </w:tr>
      <w:tr w:rsidR="008813F5" w:rsidRPr="007F613B" w14:paraId="0E738665" w14:textId="77777777" w:rsidTr="008813F5">
        <w:trPr>
          <w:trHeight w:val="357"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</w:tcPr>
          <w:p w14:paraId="0E7EADAC" w14:textId="21FA50D3" w:rsidR="008813F5" w:rsidRPr="007F613B" w:rsidRDefault="008813F5" w:rsidP="00A7696B">
            <w:pPr>
              <w:jc w:val="center"/>
              <w:rPr>
                <w:rFonts w:cs="Helvetica"/>
              </w:rPr>
            </w:pPr>
            <w:r>
              <w:rPr>
                <w:rFonts w:cs="Helvetica"/>
              </w:rPr>
              <w:t>1</w:t>
            </w:r>
            <w:ins w:id="17" w:author="Ahmed Elorche" w:date="2018-12-02T13:29:00Z">
              <w:r w:rsidR="001A197D">
                <w:rPr>
                  <w:rFonts w:cs="Helvetica"/>
                </w:rPr>
                <w:t>.0</w:t>
              </w:r>
            </w:ins>
          </w:p>
        </w:tc>
        <w:tc>
          <w:tcPr>
            <w:tcW w:w="1117" w:type="dxa"/>
            <w:tcBorders>
              <w:top w:val="single" w:sz="2" w:space="0" w:color="595959"/>
              <w:bottom w:val="single" w:sz="2" w:space="0" w:color="595959"/>
            </w:tcBorders>
          </w:tcPr>
          <w:p w14:paraId="2CD962C5" w14:textId="77777777" w:rsidR="008813F5" w:rsidRPr="007F613B" w:rsidRDefault="008813F5" w:rsidP="00A7696B">
            <w:pPr>
              <w:ind w:left="-64" w:firstLine="64"/>
              <w:jc w:val="center"/>
              <w:rPr>
                <w:rFonts w:cs="Helvetica"/>
              </w:rPr>
            </w:pPr>
            <w:r>
              <w:rPr>
                <w:rFonts w:cs="Helvetica"/>
              </w:rPr>
              <w:t>Draft</w:t>
            </w:r>
          </w:p>
        </w:tc>
        <w:tc>
          <w:tcPr>
            <w:tcW w:w="2143" w:type="dxa"/>
            <w:tcBorders>
              <w:top w:val="single" w:sz="2" w:space="0" w:color="595959"/>
              <w:bottom w:val="single" w:sz="2" w:space="0" w:color="595959"/>
            </w:tcBorders>
          </w:tcPr>
          <w:p w14:paraId="2AAEFDC1" w14:textId="77777777" w:rsidR="008813F5" w:rsidRPr="007F613B" w:rsidRDefault="008813F5" w:rsidP="00A7696B">
            <w:pPr>
              <w:jc w:val="left"/>
              <w:rPr>
                <w:rFonts w:cs="Helvetica"/>
              </w:rPr>
            </w:pPr>
            <w:r>
              <w:rPr>
                <w:rFonts w:cs="Helvetica"/>
              </w:rPr>
              <w:t>Hssaini Bahaeddine</w:t>
            </w:r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</w:tcPr>
          <w:p w14:paraId="164994F4" w14:textId="77777777" w:rsidR="008813F5" w:rsidRPr="007F613B" w:rsidRDefault="00474903" w:rsidP="00A7696B">
            <w:pPr>
              <w:jc w:val="left"/>
              <w:rPr>
                <w:rFonts w:cs="Helvetica"/>
              </w:rPr>
            </w:pPr>
            <w:r>
              <w:rPr>
                <w:rFonts w:cs="Helvetica"/>
              </w:rPr>
              <w:t>13</w:t>
            </w:r>
            <w:r w:rsidR="008813F5">
              <w:rPr>
                <w:rFonts w:cs="Helvetica"/>
              </w:rPr>
              <w:t>/02/2018</w:t>
            </w:r>
          </w:p>
        </w:tc>
        <w:tc>
          <w:tcPr>
            <w:tcW w:w="3969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</w:tcPr>
          <w:p w14:paraId="1FE42531" w14:textId="77777777" w:rsidR="008813F5" w:rsidRPr="007F613B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1A197D" w:rsidRPr="007F613B" w14:paraId="17D98287" w14:textId="77777777" w:rsidTr="008813F5">
        <w:trPr>
          <w:trHeight w:val="357"/>
          <w:ins w:id="18" w:author="Ahmed Elorche" w:date="2018-12-02T13:29:00Z"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</w:tcPr>
          <w:p w14:paraId="304D2646" w14:textId="20FC9538" w:rsidR="001A197D" w:rsidRDefault="001A197D" w:rsidP="00A7696B">
            <w:pPr>
              <w:jc w:val="center"/>
              <w:rPr>
                <w:ins w:id="19" w:author="Ahmed Elorche" w:date="2018-12-02T13:29:00Z"/>
                <w:rFonts w:cs="Helvetica"/>
              </w:rPr>
            </w:pPr>
            <w:ins w:id="20" w:author="Ahmed Elorche" w:date="2018-12-02T13:29:00Z">
              <w:r>
                <w:rPr>
                  <w:rFonts w:cs="Helvetica"/>
                </w:rPr>
                <w:t>1.2</w:t>
              </w:r>
            </w:ins>
          </w:p>
        </w:tc>
        <w:tc>
          <w:tcPr>
            <w:tcW w:w="1117" w:type="dxa"/>
            <w:tcBorders>
              <w:top w:val="single" w:sz="2" w:space="0" w:color="595959"/>
              <w:bottom w:val="single" w:sz="2" w:space="0" w:color="595959"/>
            </w:tcBorders>
          </w:tcPr>
          <w:p w14:paraId="1AC21A68" w14:textId="028338DE" w:rsidR="001A197D" w:rsidRDefault="001A197D" w:rsidP="00A7696B">
            <w:pPr>
              <w:ind w:left="-64" w:firstLine="64"/>
              <w:jc w:val="center"/>
              <w:rPr>
                <w:ins w:id="21" w:author="Ahmed Elorche" w:date="2018-12-02T13:29:00Z"/>
                <w:rFonts w:cs="Helvetica"/>
              </w:rPr>
            </w:pPr>
            <w:ins w:id="22" w:author="Ahmed Elorche" w:date="2018-12-02T13:29:00Z">
              <w:r>
                <w:rPr>
                  <w:rFonts w:cs="Helvetica"/>
                </w:rPr>
                <w:t>Draft</w:t>
              </w:r>
            </w:ins>
          </w:p>
        </w:tc>
        <w:tc>
          <w:tcPr>
            <w:tcW w:w="2143" w:type="dxa"/>
            <w:tcBorders>
              <w:top w:val="single" w:sz="2" w:space="0" w:color="595959"/>
              <w:bottom w:val="single" w:sz="2" w:space="0" w:color="595959"/>
            </w:tcBorders>
          </w:tcPr>
          <w:p w14:paraId="237BCC7E" w14:textId="4E23E92F" w:rsidR="001A197D" w:rsidRDefault="001A197D" w:rsidP="00A7696B">
            <w:pPr>
              <w:jc w:val="left"/>
              <w:rPr>
                <w:ins w:id="23" w:author="Ahmed Elorche" w:date="2018-12-02T13:29:00Z"/>
                <w:rFonts w:cs="Helvetica"/>
              </w:rPr>
            </w:pPr>
            <w:ins w:id="24" w:author="Ahmed Elorche" w:date="2018-12-02T13:29:00Z">
              <w:r>
                <w:rPr>
                  <w:rFonts w:cs="Helvetica"/>
                </w:rPr>
                <w:t>Ahmed EL ORCHE</w:t>
              </w:r>
            </w:ins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</w:tcPr>
          <w:p w14:paraId="5F60C6E7" w14:textId="4DA6A3EC" w:rsidR="001A197D" w:rsidRDefault="001A197D" w:rsidP="00A7696B">
            <w:pPr>
              <w:jc w:val="left"/>
              <w:rPr>
                <w:ins w:id="25" w:author="Ahmed Elorche" w:date="2018-12-02T13:29:00Z"/>
                <w:rFonts w:cs="Helvetica"/>
              </w:rPr>
            </w:pPr>
            <w:ins w:id="26" w:author="Ahmed Elorche" w:date="2018-12-02T13:29:00Z">
              <w:r>
                <w:rPr>
                  <w:rFonts w:cs="Helvetica"/>
                </w:rPr>
                <w:t>30/11/2018</w:t>
              </w:r>
            </w:ins>
          </w:p>
        </w:tc>
        <w:tc>
          <w:tcPr>
            <w:tcW w:w="3969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</w:tcPr>
          <w:p w14:paraId="1EBB708D" w14:textId="77777777" w:rsidR="001A197D" w:rsidRPr="007F613B" w:rsidRDefault="001A197D" w:rsidP="00A7696B">
            <w:pPr>
              <w:jc w:val="left"/>
              <w:rPr>
                <w:ins w:id="27" w:author="Ahmed Elorche" w:date="2018-12-02T13:29:00Z"/>
                <w:rFonts w:cs="Helvetica"/>
              </w:rPr>
            </w:pPr>
          </w:p>
        </w:tc>
      </w:tr>
    </w:tbl>
    <w:p w14:paraId="00F79003" w14:textId="77777777" w:rsidR="008813F5" w:rsidRPr="007F613B" w:rsidRDefault="008813F5" w:rsidP="008813F5">
      <w:pPr>
        <w:pStyle w:val="Paragraph"/>
        <w:rPr>
          <w:rStyle w:val="apple-style-span"/>
          <w:rFonts w:cs="Helvetica"/>
          <w:b/>
          <w:iCs/>
          <w:lang w:val="en-US"/>
        </w:rPr>
      </w:pPr>
    </w:p>
    <w:p w14:paraId="345C62DC" w14:textId="77777777" w:rsidR="008813F5" w:rsidRPr="007F613B" w:rsidRDefault="008813F5" w:rsidP="008813F5">
      <w:pPr>
        <w:spacing w:line="360" w:lineRule="auto"/>
        <w:jc w:val="left"/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</w:pPr>
      <w:r w:rsidRPr="007F613B"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  <w:t>Reference Documents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386"/>
        <w:gridCol w:w="1276"/>
        <w:gridCol w:w="1843"/>
      </w:tblGrid>
      <w:tr w:rsidR="008813F5" w:rsidRPr="007F613B" w14:paraId="47A65B07" w14:textId="77777777" w:rsidTr="00A7696B">
        <w:trPr>
          <w:cantSplit/>
          <w:trHeight w:val="357"/>
          <w:tblHeader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  <w:shd w:val="clear" w:color="auto" w:fill="002060"/>
            <w:vAlign w:val="center"/>
          </w:tcPr>
          <w:p w14:paraId="57496C5C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Code</w:t>
            </w:r>
          </w:p>
        </w:tc>
        <w:tc>
          <w:tcPr>
            <w:tcW w:w="5386" w:type="dxa"/>
            <w:tcBorders>
              <w:top w:val="single" w:sz="2" w:space="0" w:color="595959"/>
              <w:bottom w:val="single" w:sz="2" w:space="0" w:color="595959"/>
            </w:tcBorders>
            <w:shd w:val="clear" w:color="auto" w:fill="002060"/>
            <w:vAlign w:val="center"/>
          </w:tcPr>
          <w:p w14:paraId="36CEF3FB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Document name</w:t>
            </w:r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  <w:shd w:val="clear" w:color="auto" w:fill="002060"/>
            <w:vAlign w:val="center"/>
          </w:tcPr>
          <w:p w14:paraId="3C72AB37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 w:rsidRPr="007F613B">
              <w:rPr>
                <w:rFonts w:ascii="Helvetica" w:hAnsi="Helvetica" w:cs="Helvetica"/>
                <w:bCs/>
                <w:lang w:val="en-US" w:eastAsia="en-US"/>
              </w:rPr>
              <w:t>Version</w:t>
            </w:r>
          </w:p>
        </w:tc>
        <w:tc>
          <w:tcPr>
            <w:tcW w:w="1843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  <w:shd w:val="clear" w:color="auto" w:fill="002060"/>
            <w:vAlign w:val="center"/>
          </w:tcPr>
          <w:p w14:paraId="161F3E51" w14:textId="77777777" w:rsidR="008813F5" w:rsidRPr="007F613B" w:rsidRDefault="008813F5" w:rsidP="00A7696B">
            <w:pPr>
              <w:pStyle w:val="TableauTitre"/>
              <w:rPr>
                <w:rFonts w:ascii="Helvetica" w:hAnsi="Helvetica" w:cs="Helvetica"/>
                <w:bCs/>
                <w:lang w:val="en-US" w:eastAsia="en-US"/>
              </w:rPr>
            </w:pPr>
            <w:r>
              <w:rPr>
                <w:rFonts w:ascii="Helvetica" w:hAnsi="Helvetica" w:cs="Helvetica"/>
                <w:bCs/>
                <w:lang w:val="en-US" w:eastAsia="en-US"/>
              </w:rPr>
              <w:t>Origin</w:t>
            </w:r>
          </w:p>
        </w:tc>
      </w:tr>
      <w:tr w:rsidR="008813F5" w:rsidRPr="007F613B" w14:paraId="18A1F213" w14:textId="77777777" w:rsidTr="00A7696B">
        <w:trPr>
          <w:trHeight w:val="357"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</w:tcPr>
          <w:p w14:paraId="53FEFED2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5386" w:type="dxa"/>
            <w:tcBorders>
              <w:top w:val="single" w:sz="2" w:space="0" w:color="595959"/>
              <w:bottom w:val="single" w:sz="2" w:space="0" w:color="595959"/>
            </w:tcBorders>
          </w:tcPr>
          <w:p w14:paraId="7882B1FA" w14:textId="77777777" w:rsidR="008813F5" w:rsidRPr="007F613B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</w:tcPr>
          <w:p w14:paraId="48F2AF0B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1843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</w:tcPr>
          <w:p w14:paraId="21321024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</w:tr>
      <w:tr w:rsidR="008813F5" w:rsidRPr="007F613B" w14:paraId="1B47B996" w14:textId="77777777" w:rsidTr="00A7696B">
        <w:trPr>
          <w:trHeight w:val="357"/>
        </w:trPr>
        <w:tc>
          <w:tcPr>
            <w:tcW w:w="993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</w:tcBorders>
          </w:tcPr>
          <w:p w14:paraId="17D070D6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5386" w:type="dxa"/>
            <w:tcBorders>
              <w:top w:val="single" w:sz="2" w:space="0" w:color="595959"/>
              <w:bottom w:val="single" w:sz="2" w:space="0" w:color="595959"/>
            </w:tcBorders>
          </w:tcPr>
          <w:p w14:paraId="3285827B" w14:textId="77777777" w:rsidR="008813F5" w:rsidRPr="007F613B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1276" w:type="dxa"/>
            <w:tcBorders>
              <w:top w:val="single" w:sz="2" w:space="0" w:color="595959"/>
              <w:bottom w:val="single" w:sz="2" w:space="0" w:color="595959"/>
              <w:right w:val="single" w:sz="2" w:space="0" w:color="auto"/>
            </w:tcBorders>
          </w:tcPr>
          <w:p w14:paraId="46EB8020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1843" w:type="dxa"/>
            <w:tcBorders>
              <w:top w:val="single" w:sz="2" w:space="0" w:color="595959"/>
              <w:left w:val="single" w:sz="2" w:space="0" w:color="auto"/>
              <w:bottom w:val="single" w:sz="2" w:space="0" w:color="595959"/>
              <w:right w:val="single" w:sz="2" w:space="0" w:color="595959"/>
            </w:tcBorders>
          </w:tcPr>
          <w:p w14:paraId="539F247D" w14:textId="77777777" w:rsidR="008813F5" w:rsidRPr="007F613B" w:rsidRDefault="008813F5" w:rsidP="00A7696B">
            <w:pPr>
              <w:jc w:val="center"/>
              <w:rPr>
                <w:rFonts w:cs="Helvetica"/>
              </w:rPr>
            </w:pPr>
          </w:p>
        </w:tc>
      </w:tr>
    </w:tbl>
    <w:p w14:paraId="29A771BB" w14:textId="77777777" w:rsidR="008813F5" w:rsidRPr="007F613B" w:rsidRDefault="008813F5" w:rsidP="008813F5">
      <w:pPr>
        <w:pStyle w:val="Paragraph"/>
        <w:rPr>
          <w:rStyle w:val="apple-style-span"/>
          <w:rFonts w:cs="Helvetica"/>
          <w:iCs/>
          <w:lang w:val="en-US"/>
        </w:rPr>
      </w:pPr>
    </w:p>
    <w:p w14:paraId="17C2DC4B" w14:textId="77777777" w:rsidR="008813F5" w:rsidRPr="007F613B" w:rsidRDefault="008813F5" w:rsidP="008813F5">
      <w:pPr>
        <w:spacing w:line="360" w:lineRule="auto"/>
        <w:jc w:val="left"/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</w:pPr>
      <w:r w:rsidRPr="007F613B"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  <w:t>Terminology &amp; Abbreviations</w:t>
      </w:r>
    </w:p>
    <w:tbl>
      <w:tblPr>
        <w:tblW w:w="9498" w:type="dxa"/>
        <w:tblInd w:w="108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7655"/>
      </w:tblGrid>
      <w:tr w:rsidR="008813F5" w:rsidRPr="007F613B" w14:paraId="2F939EDC" w14:textId="77777777" w:rsidTr="00A7696B">
        <w:trPr>
          <w:trHeight w:val="357"/>
        </w:trPr>
        <w:tc>
          <w:tcPr>
            <w:tcW w:w="1843" w:type="dxa"/>
            <w:shd w:val="clear" w:color="auto" w:fill="002060"/>
            <w:vAlign w:val="center"/>
          </w:tcPr>
          <w:p w14:paraId="2989D60E" w14:textId="77777777" w:rsidR="008813F5" w:rsidRPr="007F613B" w:rsidRDefault="008813F5" w:rsidP="00A7696B">
            <w:pPr>
              <w:jc w:val="center"/>
              <w:rPr>
                <w:rFonts w:cs="Helvetica"/>
                <w:b/>
                <w:bCs/>
                <w:color w:val="FFFFFF"/>
              </w:rPr>
            </w:pPr>
            <w:r w:rsidRPr="007F613B">
              <w:rPr>
                <w:rFonts w:cs="Helvetica"/>
                <w:b/>
                <w:bCs/>
                <w:color w:val="FFFFFF"/>
              </w:rPr>
              <w:t>Term</w:t>
            </w:r>
          </w:p>
        </w:tc>
        <w:tc>
          <w:tcPr>
            <w:tcW w:w="7655" w:type="dxa"/>
            <w:shd w:val="clear" w:color="auto" w:fill="002060"/>
            <w:vAlign w:val="center"/>
          </w:tcPr>
          <w:p w14:paraId="27E5A264" w14:textId="77777777" w:rsidR="008813F5" w:rsidRPr="007F613B" w:rsidRDefault="008813F5" w:rsidP="00A7696B">
            <w:pPr>
              <w:jc w:val="center"/>
              <w:rPr>
                <w:rFonts w:cs="Helvetica"/>
                <w:b/>
                <w:bCs/>
                <w:color w:val="FFFFFF"/>
              </w:rPr>
            </w:pPr>
            <w:r w:rsidRPr="007F613B">
              <w:rPr>
                <w:rFonts w:cs="Helvetica"/>
                <w:b/>
                <w:bCs/>
                <w:color w:val="FFFFFF"/>
              </w:rPr>
              <w:t>Definition</w:t>
            </w:r>
          </w:p>
        </w:tc>
      </w:tr>
      <w:tr w:rsidR="008813F5" w:rsidRPr="007F613B" w14:paraId="6345E599" w14:textId="77777777" w:rsidTr="00A7696B">
        <w:trPr>
          <w:trHeight w:val="433"/>
        </w:trPr>
        <w:tc>
          <w:tcPr>
            <w:tcW w:w="1843" w:type="dxa"/>
          </w:tcPr>
          <w:p w14:paraId="4D42312B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</w:tcPr>
          <w:p w14:paraId="7F6510E4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794632A7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0B8618A5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326C214C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4C046280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15122CE7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755153AF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7E4B9FEE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5F43A123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4089B759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21EEF50C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36435C0E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512F62D2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5BFDE85F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673B9045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731A88C5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  <w:tr w:rsidR="008813F5" w:rsidRPr="007F613B" w14:paraId="3A13A3BD" w14:textId="77777777" w:rsidTr="00A7696B">
        <w:trPr>
          <w:trHeight w:val="357"/>
        </w:trPr>
        <w:tc>
          <w:tcPr>
            <w:tcW w:w="1843" w:type="dxa"/>
            <w:vAlign w:val="center"/>
          </w:tcPr>
          <w:p w14:paraId="36C879A0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7655" w:type="dxa"/>
            <w:vAlign w:val="center"/>
          </w:tcPr>
          <w:p w14:paraId="43EEC54B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</w:tr>
    </w:tbl>
    <w:p w14:paraId="1E7D6D2B" w14:textId="77777777" w:rsidR="008813F5" w:rsidRPr="007F613B" w:rsidRDefault="008813F5" w:rsidP="008813F5">
      <w:pPr>
        <w:pStyle w:val="Paragraph"/>
        <w:rPr>
          <w:rStyle w:val="apple-style-span"/>
          <w:rFonts w:cs="Helvetica"/>
          <w:iCs/>
          <w:lang w:val="en-US"/>
        </w:rPr>
      </w:pPr>
    </w:p>
    <w:p w14:paraId="4CD1C67D" w14:textId="77777777" w:rsidR="008813F5" w:rsidRPr="007F613B" w:rsidRDefault="008813F5" w:rsidP="008813F5">
      <w:pPr>
        <w:spacing w:line="360" w:lineRule="auto"/>
        <w:jc w:val="left"/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</w:pPr>
      <w:r w:rsidRPr="007F613B">
        <w:rPr>
          <w:rStyle w:val="Titre2CarCarCar"/>
          <w:rFonts w:ascii="Helvetica" w:hAnsi="Helvetica" w:cs="Helvetica"/>
          <w:i w:val="0"/>
          <w:iCs/>
          <w:color w:val="0B1E5F"/>
          <w:sz w:val="32"/>
          <w:szCs w:val="32"/>
          <w:lang w:val="en-US"/>
        </w:rPr>
        <w:t>Distribution List</w:t>
      </w:r>
    </w:p>
    <w:tbl>
      <w:tblPr>
        <w:tblW w:w="9498" w:type="dxa"/>
        <w:tblInd w:w="108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4111"/>
        <w:gridCol w:w="2835"/>
      </w:tblGrid>
      <w:tr w:rsidR="008813F5" w:rsidRPr="007F613B" w14:paraId="490AC96F" w14:textId="77777777" w:rsidTr="00A7696B">
        <w:trPr>
          <w:trHeight w:val="357"/>
        </w:trPr>
        <w:tc>
          <w:tcPr>
            <w:tcW w:w="2552" w:type="dxa"/>
            <w:shd w:val="clear" w:color="auto" w:fill="002060"/>
            <w:vAlign w:val="center"/>
          </w:tcPr>
          <w:p w14:paraId="26B88845" w14:textId="77777777" w:rsidR="008813F5" w:rsidRPr="007F613B" w:rsidRDefault="008813F5" w:rsidP="00A7696B">
            <w:pPr>
              <w:jc w:val="center"/>
              <w:rPr>
                <w:rFonts w:cs="Helvetica"/>
                <w:b/>
                <w:bCs/>
                <w:color w:val="FFFFFF"/>
              </w:rPr>
            </w:pPr>
            <w:r w:rsidRPr="007F613B">
              <w:rPr>
                <w:rFonts w:cs="Helvetica"/>
                <w:b/>
                <w:bCs/>
                <w:color w:val="FFFFFF"/>
              </w:rPr>
              <w:t>Company</w:t>
            </w:r>
          </w:p>
        </w:tc>
        <w:tc>
          <w:tcPr>
            <w:tcW w:w="4111" w:type="dxa"/>
            <w:shd w:val="clear" w:color="auto" w:fill="002060"/>
          </w:tcPr>
          <w:p w14:paraId="10509743" w14:textId="77777777" w:rsidR="008813F5" w:rsidRPr="007F613B" w:rsidRDefault="008813F5" w:rsidP="00A7696B">
            <w:pPr>
              <w:jc w:val="center"/>
              <w:rPr>
                <w:rFonts w:cs="Helvetica"/>
                <w:b/>
                <w:bCs/>
                <w:color w:val="FFFFFF"/>
              </w:rPr>
            </w:pPr>
            <w:r w:rsidRPr="007F613B">
              <w:rPr>
                <w:rFonts w:cs="Helvetica"/>
                <w:b/>
                <w:bCs/>
                <w:color w:val="FFFFFF"/>
              </w:rPr>
              <w:t>Name</w:t>
            </w:r>
          </w:p>
        </w:tc>
        <w:tc>
          <w:tcPr>
            <w:tcW w:w="2835" w:type="dxa"/>
            <w:shd w:val="clear" w:color="auto" w:fill="002060"/>
            <w:vAlign w:val="center"/>
          </w:tcPr>
          <w:p w14:paraId="7EC790CB" w14:textId="77777777" w:rsidR="008813F5" w:rsidRPr="007F613B" w:rsidRDefault="008813F5" w:rsidP="00A7696B">
            <w:pPr>
              <w:jc w:val="center"/>
              <w:rPr>
                <w:rFonts w:cs="Helvetica"/>
                <w:b/>
                <w:bCs/>
                <w:color w:val="FFFFFF"/>
              </w:rPr>
            </w:pPr>
            <w:r w:rsidRPr="007F613B">
              <w:rPr>
                <w:rFonts w:cs="Helvetica"/>
                <w:b/>
                <w:bCs/>
                <w:color w:val="FFFFFF"/>
              </w:rPr>
              <w:t>Position</w:t>
            </w:r>
          </w:p>
        </w:tc>
      </w:tr>
      <w:tr w:rsidR="008813F5" w:rsidRPr="007F613B" w14:paraId="7FFA43B4" w14:textId="77777777" w:rsidTr="00A7696B">
        <w:trPr>
          <w:trHeight w:val="357"/>
        </w:trPr>
        <w:tc>
          <w:tcPr>
            <w:tcW w:w="2552" w:type="dxa"/>
            <w:vAlign w:val="center"/>
          </w:tcPr>
          <w:p w14:paraId="3DDE93BF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4111" w:type="dxa"/>
          </w:tcPr>
          <w:p w14:paraId="1ED6D9DC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2835" w:type="dxa"/>
            <w:vAlign w:val="center"/>
          </w:tcPr>
          <w:p w14:paraId="33708DBC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</w:tr>
      <w:tr w:rsidR="008813F5" w:rsidRPr="007F613B" w14:paraId="0B82AAAD" w14:textId="77777777" w:rsidTr="00A7696B">
        <w:trPr>
          <w:trHeight w:val="357"/>
        </w:trPr>
        <w:tc>
          <w:tcPr>
            <w:tcW w:w="2552" w:type="dxa"/>
            <w:vAlign w:val="center"/>
          </w:tcPr>
          <w:p w14:paraId="3F044B80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4111" w:type="dxa"/>
          </w:tcPr>
          <w:p w14:paraId="22D131C3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2835" w:type="dxa"/>
            <w:vAlign w:val="center"/>
          </w:tcPr>
          <w:p w14:paraId="4E6ECB86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</w:tr>
      <w:tr w:rsidR="008813F5" w:rsidRPr="007F613B" w14:paraId="09148343" w14:textId="77777777" w:rsidTr="00A7696B">
        <w:trPr>
          <w:trHeight w:val="357"/>
        </w:trPr>
        <w:tc>
          <w:tcPr>
            <w:tcW w:w="2552" w:type="dxa"/>
            <w:vAlign w:val="center"/>
          </w:tcPr>
          <w:p w14:paraId="2EDA5DE7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4111" w:type="dxa"/>
          </w:tcPr>
          <w:p w14:paraId="0A514375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2835" w:type="dxa"/>
            <w:vAlign w:val="center"/>
          </w:tcPr>
          <w:p w14:paraId="6A959F7E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</w:tr>
      <w:tr w:rsidR="008813F5" w:rsidRPr="007F613B" w14:paraId="3E17E09F" w14:textId="77777777" w:rsidTr="00A7696B">
        <w:trPr>
          <w:trHeight w:val="357"/>
        </w:trPr>
        <w:tc>
          <w:tcPr>
            <w:tcW w:w="2552" w:type="dxa"/>
            <w:vAlign w:val="center"/>
          </w:tcPr>
          <w:p w14:paraId="72FC56B0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  <w:tc>
          <w:tcPr>
            <w:tcW w:w="4111" w:type="dxa"/>
          </w:tcPr>
          <w:p w14:paraId="5596845D" w14:textId="77777777" w:rsidR="008813F5" w:rsidRPr="005C2215" w:rsidRDefault="008813F5" w:rsidP="00A7696B">
            <w:pPr>
              <w:jc w:val="left"/>
              <w:rPr>
                <w:rFonts w:cs="Helvetica"/>
              </w:rPr>
            </w:pPr>
          </w:p>
        </w:tc>
        <w:tc>
          <w:tcPr>
            <w:tcW w:w="2835" w:type="dxa"/>
            <w:vAlign w:val="center"/>
          </w:tcPr>
          <w:p w14:paraId="0A60C951" w14:textId="77777777" w:rsidR="008813F5" w:rsidRPr="005C2215" w:rsidRDefault="008813F5" w:rsidP="00A7696B">
            <w:pPr>
              <w:jc w:val="center"/>
              <w:rPr>
                <w:rFonts w:cs="Helvetica"/>
              </w:rPr>
            </w:pPr>
          </w:p>
        </w:tc>
      </w:tr>
    </w:tbl>
    <w:p w14:paraId="35111671" w14:textId="77777777" w:rsidR="008813F5" w:rsidRDefault="008813F5" w:rsidP="008813F5"/>
    <w:p w14:paraId="6B96CF5B" w14:textId="77777777" w:rsidR="008813F5" w:rsidRDefault="008813F5" w:rsidP="008813F5"/>
    <w:p w14:paraId="139DBBE4" w14:textId="77777777" w:rsidR="008813F5" w:rsidRDefault="008813F5" w:rsidP="008813F5"/>
    <w:p w14:paraId="253DC79C" w14:textId="77777777" w:rsidR="008813F5" w:rsidRDefault="008813F5" w:rsidP="008813F5"/>
    <w:p w14:paraId="4E1F84D6" w14:textId="77777777" w:rsidR="008813F5" w:rsidRDefault="008813F5" w:rsidP="008813F5"/>
    <w:p w14:paraId="2A37E56D" w14:textId="77777777" w:rsidR="008813F5" w:rsidRDefault="008813F5" w:rsidP="008813F5"/>
    <w:p w14:paraId="3D695EB7" w14:textId="77777777" w:rsidR="008813F5" w:rsidRPr="007F613B" w:rsidRDefault="008813F5" w:rsidP="008813F5"/>
    <w:p w14:paraId="0E635D56" w14:textId="77777777" w:rsidR="008813F5" w:rsidRPr="007F613B" w:rsidRDefault="008813F5" w:rsidP="008813F5">
      <w:pPr>
        <w:jc w:val="left"/>
        <w:rPr>
          <w:rFonts w:cs="Helvetica"/>
          <w:b/>
          <w:color w:val="C00000"/>
          <w:sz w:val="44"/>
          <w:szCs w:val="44"/>
        </w:rPr>
      </w:pPr>
      <w:r w:rsidRPr="007F613B">
        <w:rPr>
          <w:rFonts w:cs="Helvetica"/>
          <w:b/>
          <w:color w:val="C00000"/>
          <w:sz w:val="44"/>
          <w:szCs w:val="44"/>
        </w:rPr>
        <w:t>Summary</w:t>
      </w:r>
    </w:p>
    <w:p w14:paraId="15007154" w14:textId="77777777" w:rsidR="008813F5" w:rsidRPr="007F613B" w:rsidRDefault="008813F5" w:rsidP="008813F5">
      <w:pPr>
        <w:rPr>
          <w:rFonts w:cs="Helvetica"/>
        </w:rPr>
      </w:pPr>
    </w:p>
    <w:p w14:paraId="55DDBBDC" w14:textId="31AA0345" w:rsidR="00891287" w:rsidRDefault="008813F5">
      <w:pPr>
        <w:pStyle w:val="TM1"/>
        <w:tabs>
          <w:tab w:val="left" w:pos="332"/>
          <w:tab w:val="right" w:pos="9060"/>
        </w:tabs>
        <w:rPr>
          <w:ins w:id="28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r w:rsidRPr="007F613B">
        <w:rPr>
          <w:rFonts w:ascii="Helvetica" w:hAnsi="Helvetica" w:cs="Helvetica"/>
        </w:rPr>
        <w:fldChar w:fldCharType="begin"/>
      </w:r>
      <w:r w:rsidRPr="007F613B">
        <w:rPr>
          <w:rFonts w:ascii="Helvetica" w:hAnsi="Helvetica" w:cs="Helvetica"/>
        </w:rPr>
        <w:instrText xml:space="preserve"> TOC \o "1-3" \h \z \u </w:instrText>
      </w:r>
      <w:r w:rsidRPr="007F613B">
        <w:rPr>
          <w:rFonts w:ascii="Helvetica" w:hAnsi="Helvetica" w:cs="Helvetica"/>
        </w:rPr>
        <w:fldChar w:fldCharType="separate"/>
      </w:r>
      <w:ins w:id="29" w:author="Ahmed Elorche" w:date="2018-12-03T10:22:00Z">
        <w:r w:rsidR="00891287" w:rsidRPr="00C732DB">
          <w:rPr>
            <w:rStyle w:val="Lienhypertexte"/>
            <w:noProof/>
          </w:rPr>
          <w:fldChar w:fldCharType="begin"/>
        </w:r>
        <w:r w:rsidR="00891287" w:rsidRPr="00C732DB">
          <w:rPr>
            <w:rStyle w:val="Lienhypertexte"/>
            <w:noProof/>
          </w:rPr>
          <w:instrText xml:space="preserve"> </w:instrText>
        </w:r>
        <w:r w:rsidR="00891287">
          <w:rPr>
            <w:noProof/>
          </w:rPr>
          <w:instrText>HYPERLINK \l "_Toc531595859"</w:instrText>
        </w:r>
        <w:r w:rsidR="00891287" w:rsidRPr="00C732DB">
          <w:rPr>
            <w:rStyle w:val="Lienhypertexte"/>
            <w:noProof/>
          </w:rPr>
          <w:instrText xml:space="preserve"> </w:instrText>
        </w:r>
        <w:r w:rsidR="00891287" w:rsidRPr="00C732DB">
          <w:rPr>
            <w:rStyle w:val="Lienhypertexte"/>
            <w:noProof/>
          </w:rPr>
        </w:r>
        <w:r w:rsidR="00891287" w:rsidRPr="00C732DB">
          <w:rPr>
            <w:rStyle w:val="Lienhypertexte"/>
            <w:noProof/>
          </w:rPr>
          <w:fldChar w:fldCharType="separate"/>
        </w:r>
        <w:r w:rsidR="00891287" w:rsidRPr="00C732DB">
          <w:rPr>
            <w:rStyle w:val="Lienhypertexte"/>
            <w:noProof/>
          </w:rPr>
          <w:t>1</w:t>
        </w:r>
        <w:r w:rsidR="00891287"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="00891287" w:rsidRPr="00C732DB">
          <w:rPr>
            <w:rStyle w:val="Lienhypertexte"/>
            <w:rFonts w:cs="Helvetica"/>
            <w:noProof/>
          </w:rPr>
          <w:t>Introduction</w:t>
        </w:r>
        <w:r w:rsidR="00891287">
          <w:rPr>
            <w:noProof/>
            <w:webHidden/>
          </w:rPr>
          <w:tab/>
        </w:r>
        <w:r w:rsidR="00891287">
          <w:rPr>
            <w:noProof/>
            <w:webHidden/>
          </w:rPr>
          <w:fldChar w:fldCharType="begin"/>
        </w:r>
        <w:r w:rsidR="00891287">
          <w:rPr>
            <w:noProof/>
            <w:webHidden/>
          </w:rPr>
          <w:instrText xml:space="preserve"> PAGEREF _Toc531595859 \h </w:instrText>
        </w:r>
        <w:r w:rsidR="00891287">
          <w:rPr>
            <w:noProof/>
            <w:webHidden/>
          </w:rPr>
        </w:r>
      </w:ins>
      <w:r w:rsidR="00891287">
        <w:rPr>
          <w:noProof/>
          <w:webHidden/>
        </w:rPr>
        <w:fldChar w:fldCharType="separate"/>
      </w:r>
      <w:ins w:id="30" w:author="Ahmed Elorche" w:date="2018-12-03T10:22:00Z">
        <w:r w:rsidR="00891287">
          <w:rPr>
            <w:noProof/>
            <w:webHidden/>
          </w:rPr>
          <w:t>4</w:t>
        </w:r>
        <w:r w:rsidR="00891287">
          <w:rPr>
            <w:noProof/>
            <w:webHidden/>
          </w:rPr>
          <w:fldChar w:fldCharType="end"/>
        </w:r>
        <w:r w:rsidR="00891287" w:rsidRPr="00C732DB">
          <w:rPr>
            <w:rStyle w:val="Lienhypertexte"/>
            <w:noProof/>
          </w:rPr>
          <w:fldChar w:fldCharType="end"/>
        </w:r>
      </w:ins>
    </w:p>
    <w:p w14:paraId="367CCF26" w14:textId="566BE136" w:rsidR="00891287" w:rsidRDefault="00891287">
      <w:pPr>
        <w:pStyle w:val="TM1"/>
        <w:tabs>
          <w:tab w:val="left" w:pos="332"/>
          <w:tab w:val="right" w:pos="9060"/>
        </w:tabs>
        <w:rPr>
          <w:ins w:id="31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ins w:id="32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"_Toc531595860"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C732DB">
          <w:rPr>
            <w:rStyle w:val="Lienhypertexte"/>
            <w:rFonts w:cs="Helvetica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Ahmed Elorche" w:date="2018-12-03T10:2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6D23B1AE" w14:textId="109D7655" w:rsidR="00891287" w:rsidRDefault="00891287">
      <w:pPr>
        <w:pStyle w:val="TM1"/>
        <w:tabs>
          <w:tab w:val="left" w:pos="332"/>
          <w:tab w:val="right" w:pos="9060"/>
        </w:tabs>
        <w:rPr>
          <w:ins w:id="34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ins w:id="35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"_Toc531595861"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noProof/>
            <w:lang w:val="en-US"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C732DB">
          <w:rPr>
            <w:rStyle w:val="Lienhypertexte"/>
            <w:rFonts w:cs="Arial"/>
            <w:noProof/>
            <w:lang w:val="en-US"/>
          </w:rPr>
          <w:t>SmartBox Financial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Ahmed Elorche" w:date="2018-12-03T10:2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0D6447FD" w14:textId="0C7004E5" w:rsidR="00891287" w:rsidRDefault="00891287">
      <w:pPr>
        <w:pStyle w:val="TM2"/>
        <w:tabs>
          <w:tab w:val="left" w:pos="502"/>
          <w:tab w:val="right" w:pos="9060"/>
        </w:tabs>
        <w:rPr>
          <w:ins w:id="37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38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"_Toc531595862"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3.1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Drop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Ahmed Elorche" w:date="2018-12-03T10:2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5B2A7E6A" w14:textId="38DC7EA7" w:rsidR="00891287" w:rsidRDefault="00891287">
      <w:pPr>
        <w:pStyle w:val="TM3"/>
        <w:tabs>
          <w:tab w:val="right" w:pos="9060"/>
        </w:tabs>
        <w:rPr>
          <w:ins w:id="40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41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"_Toc531595863"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3.1.1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Ahmed Elorche" w:date="2018-12-03T10:2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0840899E" w14:textId="446B3A95" w:rsidR="00891287" w:rsidRDefault="00891287">
      <w:pPr>
        <w:pStyle w:val="TM3"/>
        <w:tabs>
          <w:tab w:val="right" w:pos="9060"/>
        </w:tabs>
        <w:rPr>
          <w:ins w:id="43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44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"_Toc531595864"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3.1.2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Ahmed Elorche" w:date="2018-12-03T10:2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2EEC3576" w14:textId="4F64234D" w:rsidR="00891287" w:rsidRDefault="00891287">
      <w:pPr>
        <w:pStyle w:val="TM2"/>
        <w:tabs>
          <w:tab w:val="left" w:pos="502"/>
          <w:tab w:val="right" w:pos="9060"/>
        </w:tabs>
        <w:rPr>
          <w:ins w:id="46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47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"_Toc531595865"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3.2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Removal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Ahmed Elorche" w:date="2018-12-03T10:2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36CBB926" w14:textId="3F5F5833" w:rsidR="00891287" w:rsidRDefault="00891287">
      <w:pPr>
        <w:pStyle w:val="TM3"/>
        <w:tabs>
          <w:tab w:val="right" w:pos="9060"/>
        </w:tabs>
        <w:rPr>
          <w:ins w:id="49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50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"_Toc531595866"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3.2.1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Ahmed Elorche" w:date="2018-12-03T10:2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408AB302" w14:textId="2DD60BBD" w:rsidR="00891287" w:rsidRDefault="00891287">
      <w:pPr>
        <w:pStyle w:val="TM3"/>
        <w:tabs>
          <w:tab w:val="right" w:pos="9060"/>
        </w:tabs>
        <w:rPr>
          <w:ins w:id="52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53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"_Toc531595867"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3.1.2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Ahmed Elorche" w:date="2018-12-03T10:22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24022327" w14:textId="31E069E3" w:rsidR="00891287" w:rsidRDefault="00891287">
      <w:pPr>
        <w:pStyle w:val="TM2"/>
        <w:tabs>
          <w:tab w:val="left" w:pos="502"/>
          <w:tab w:val="right" w:pos="9060"/>
        </w:tabs>
        <w:rPr>
          <w:ins w:id="55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56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"_Toc531595868"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3.3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Status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Ahmed Elorche" w:date="2018-12-03T10:22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010B5754" w14:textId="63683207" w:rsidR="00891287" w:rsidRDefault="00891287">
      <w:pPr>
        <w:pStyle w:val="TM2"/>
        <w:tabs>
          <w:tab w:val="left" w:pos="502"/>
          <w:tab w:val="right" w:pos="9060"/>
        </w:tabs>
        <w:rPr>
          <w:ins w:id="58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59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"_Toc531595869"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3.4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Verification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Ahmed Elorche" w:date="2018-12-03T10:22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2B21E1EC" w14:textId="3BC57287" w:rsidR="00891287" w:rsidRDefault="00891287">
      <w:pPr>
        <w:pStyle w:val="TM3"/>
        <w:tabs>
          <w:tab w:val="right" w:pos="9060"/>
        </w:tabs>
        <w:rPr>
          <w:ins w:id="61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62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"_Toc531595870"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3.4.1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Ahmed Elorche" w:date="2018-12-03T10:22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4DE4DB40" w14:textId="0127A55B" w:rsidR="00891287" w:rsidRDefault="00891287">
      <w:pPr>
        <w:pStyle w:val="TM3"/>
        <w:tabs>
          <w:tab w:val="right" w:pos="9060"/>
        </w:tabs>
        <w:rPr>
          <w:ins w:id="64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ins w:id="65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"_Toc531595871"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rFonts w:cs="Arial"/>
            <w:b/>
            <w:bCs/>
            <w:noProof/>
            <w:lang w:val="en-US"/>
          </w:rPr>
          <w:t>3.4.2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Ahmed Elorche" w:date="2018-12-03T10:22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5FBBF449" w14:textId="27E0220E" w:rsidR="00891287" w:rsidRDefault="00891287">
      <w:pPr>
        <w:pStyle w:val="TM2"/>
        <w:tabs>
          <w:tab w:val="left" w:pos="502"/>
          <w:tab w:val="right" w:pos="9060"/>
        </w:tabs>
        <w:rPr>
          <w:ins w:id="67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68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"_Toc531595872"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3.5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Query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Ahmed Elorche" w:date="2018-12-03T10:22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4897885C" w14:textId="460618B9" w:rsidR="00891287" w:rsidRDefault="00891287">
      <w:pPr>
        <w:pStyle w:val="TM2"/>
        <w:tabs>
          <w:tab w:val="left" w:pos="502"/>
          <w:tab w:val="right" w:pos="9060"/>
        </w:tabs>
        <w:rPr>
          <w:ins w:id="70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71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"_Toc531595873"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3.6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Pre-advisement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Ahmed Elorche" w:date="2018-12-03T10:22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78570437" w14:textId="09448C96" w:rsidR="00891287" w:rsidRDefault="00891287">
      <w:pPr>
        <w:pStyle w:val="TM2"/>
        <w:tabs>
          <w:tab w:val="left" w:pos="502"/>
          <w:tab w:val="right" w:pos="9060"/>
        </w:tabs>
        <w:rPr>
          <w:ins w:id="73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ins w:id="74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"_Toc531595874"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bCs/>
            <w:noProof/>
            <w:lang w:val="en-US"/>
          </w:rPr>
          <w:t>3.7</w:t>
        </w:r>
        <w:r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C732DB">
          <w:rPr>
            <w:rStyle w:val="Lienhypertexte"/>
            <w:rFonts w:cs="Arial"/>
            <w:bCs/>
            <w:noProof/>
            <w:lang w:val="en-US"/>
          </w:rPr>
          <w:t>Financial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Ahmed Elorche" w:date="2018-12-03T10:22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3D49A72B" w14:textId="4D0E7C36" w:rsidR="00891287" w:rsidRDefault="00891287">
      <w:pPr>
        <w:pStyle w:val="TM1"/>
        <w:tabs>
          <w:tab w:val="left" w:pos="332"/>
          <w:tab w:val="right" w:pos="9060"/>
        </w:tabs>
        <w:rPr>
          <w:ins w:id="76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ins w:id="77" w:author="Ahmed Elorche" w:date="2018-12-03T10:22:00Z">
        <w:r w:rsidRPr="00C732DB">
          <w:rPr>
            <w:rStyle w:val="Lienhypertexte"/>
            <w:noProof/>
          </w:rPr>
          <w:fldChar w:fldCharType="begin"/>
        </w:r>
        <w:r w:rsidRPr="00C732DB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"_Toc531595875"</w:instrText>
        </w:r>
        <w:r w:rsidRPr="00C732DB">
          <w:rPr>
            <w:rStyle w:val="Lienhypertexte"/>
            <w:noProof/>
          </w:rPr>
          <w:instrText xml:space="preserve"> </w:instrText>
        </w:r>
        <w:r w:rsidRPr="00C732DB">
          <w:rPr>
            <w:rStyle w:val="Lienhypertexte"/>
            <w:noProof/>
          </w:rPr>
        </w:r>
        <w:r w:rsidRPr="00C732DB">
          <w:rPr>
            <w:rStyle w:val="Lienhypertexte"/>
            <w:noProof/>
          </w:rPr>
          <w:fldChar w:fldCharType="separate"/>
        </w:r>
        <w:r w:rsidRPr="00C732DB">
          <w:rPr>
            <w:rStyle w:val="Lienhypertexte"/>
            <w:noProof/>
            <w:lang w:val="en-US"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C732DB">
          <w:rPr>
            <w:rStyle w:val="Lienhypertexte"/>
            <w:noProof/>
            <w:lang w:val="en-ZA"/>
          </w:rPr>
          <w:t>SmartBox</w:t>
        </w:r>
        <w:r w:rsidRPr="00C732DB">
          <w:rPr>
            <w:rStyle w:val="Lienhypertexte"/>
            <w:rFonts w:cs="Arial"/>
            <w:noProof/>
            <w:lang w:val="en-US"/>
          </w:rPr>
          <w:t xml:space="preserve"> </w:t>
        </w:r>
        <w:r w:rsidRPr="00C732DB">
          <w:rPr>
            <w:rStyle w:val="Lienhypertexte"/>
            <w:noProof/>
            <w:lang w:val="en-ZA"/>
          </w:rPr>
          <w:t>transaction</w:t>
        </w:r>
        <w:r w:rsidRPr="00C732DB">
          <w:rPr>
            <w:rStyle w:val="Lienhypertexte"/>
            <w:rFonts w:cs="Arial"/>
            <w:noProof/>
            <w:lang w:val="en-US"/>
          </w:rPr>
          <w:t xml:space="preserve">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_Toc531595875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Ahmed Elorche" w:date="2018-12-03T10:22:00Z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C732DB">
          <w:rPr>
            <w:rStyle w:val="Lienhypertexte"/>
            <w:noProof/>
          </w:rPr>
          <w:fldChar w:fldCharType="end"/>
        </w:r>
      </w:ins>
    </w:p>
    <w:p w14:paraId="6E57CE90" w14:textId="746806E7" w:rsidR="008D6737" w:rsidDel="00891287" w:rsidRDefault="008D6737">
      <w:pPr>
        <w:pStyle w:val="TM1"/>
        <w:tabs>
          <w:tab w:val="left" w:pos="328"/>
          <w:tab w:val="right" w:pos="9060"/>
        </w:tabs>
        <w:rPr>
          <w:del w:id="79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del w:id="80" w:author="Ahmed Elorche" w:date="2018-12-03T10:22:00Z">
        <w:r w:rsidRPr="00891287" w:rsidDel="00891287">
          <w:rPr>
            <w:rStyle w:val="Lienhypertexte"/>
            <w:noProof/>
          </w:rPr>
          <w:delText>1</w:delText>
        </w:r>
        <w:r w:rsidDel="00891287"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891287" w:rsidDel="00891287">
          <w:rPr>
            <w:rStyle w:val="Lienhypertexte"/>
            <w:rFonts w:cs="Helvetica"/>
            <w:noProof/>
          </w:rPr>
          <w:delText>Introduction</w:delText>
        </w:r>
        <w:r w:rsidDel="00891287">
          <w:rPr>
            <w:noProof/>
            <w:webHidden/>
          </w:rPr>
          <w:tab/>
          <w:delText>4</w:delText>
        </w:r>
      </w:del>
    </w:p>
    <w:p w14:paraId="399C49D9" w14:textId="229DD212" w:rsidR="008D6737" w:rsidDel="00891287" w:rsidRDefault="008D6737">
      <w:pPr>
        <w:pStyle w:val="TM1"/>
        <w:tabs>
          <w:tab w:val="left" w:pos="328"/>
          <w:tab w:val="right" w:pos="9060"/>
        </w:tabs>
        <w:rPr>
          <w:del w:id="81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del w:id="82" w:author="Ahmed Elorche" w:date="2018-12-03T10:22:00Z">
        <w:r w:rsidRPr="00891287" w:rsidDel="00891287">
          <w:rPr>
            <w:rStyle w:val="Lienhypertexte"/>
            <w:noProof/>
          </w:rPr>
          <w:delText>2</w:delText>
        </w:r>
        <w:r w:rsidDel="00891287"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891287" w:rsidDel="00891287">
          <w:rPr>
            <w:rStyle w:val="Lienhypertexte"/>
            <w:rFonts w:cs="Helvetica"/>
            <w:noProof/>
          </w:rPr>
          <w:delText>Context</w:delText>
        </w:r>
        <w:r w:rsidDel="00891287">
          <w:rPr>
            <w:noProof/>
            <w:webHidden/>
          </w:rPr>
          <w:tab/>
          <w:delText>5</w:delText>
        </w:r>
      </w:del>
    </w:p>
    <w:p w14:paraId="3BC9D416" w14:textId="1321415B" w:rsidR="008D6737" w:rsidDel="00891287" w:rsidRDefault="008D6737">
      <w:pPr>
        <w:pStyle w:val="TM1"/>
        <w:tabs>
          <w:tab w:val="left" w:pos="328"/>
          <w:tab w:val="right" w:pos="9060"/>
        </w:tabs>
        <w:rPr>
          <w:del w:id="83" w:author="Ahmed Elorche" w:date="2018-12-03T10:22:00Z"/>
          <w:rFonts w:asciiTheme="minorHAnsi" w:eastAsiaTheme="minorEastAsia" w:hAnsiTheme="minorHAnsi"/>
          <w:b w:val="0"/>
          <w:caps w:val="0"/>
          <w:noProof/>
          <w:u w:val="none"/>
          <w:lang w:eastAsia="fr-FR"/>
        </w:rPr>
      </w:pPr>
      <w:del w:id="84" w:author="Ahmed Elorche" w:date="2018-12-03T10:22:00Z">
        <w:r w:rsidRPr="00891287" w:rsidDel="00891287">
          <w:rPr>
            <w:rStyle w:val="Lienhypertexte"/>
            <w:noProof/>
          </w:rPr>
          <w:delText>3</w:delText>
        </w:r>
        <w:r w:rsidDel="00891287">
          <w:rPr>
            <w:rFonts w:asciiTheme="minorHAnsi" w:eastAsiaTheme="minorEastAsia" w:hAnsiTheme="minorHAnsi"/>
            <w:b w:val="0"/>
            <w:caps w:val="0"/>
            <w:noProof/>
            <w:u w:val="none"/>
            <w:lang w:eastAsia="fr-FR"/>
          </w:rPr>
          <w:tab/>
        </w:r>
        <w:r w:rsidRPr="00891287" w:rsidDel="00891287">
          <w:rPr>
            <w:rStyle w:val="Lienhypertexte"/>
            <w:rFonts w:cs="Arial"/>
            <w:noProof/>
          </w:rPr>
          <w:delText>SmartBox Financial messages</w:delText>
        </w:r>
        <w:r w:rsidDel="00891287">
          <w:rPr>
            <w:noProof/>
            <w:webHidden/>
          </w:rPr>
          <w:tab/>
          <w:delText>6</w:delText>
        </w:r>
      </w:del>
    </w:p>
    <w:p w14:paraId="48DA2A0E" w14:textId="59F465F3" w:rsidR="008D6737" w:rsidDel="00891287" w:rsidRDefault="008D6737">
      <w:pPr>
        <w:pStyle w:val="TM2"/>
        <w:tabs>
          <w:tab w:val="left" w:pos="490"/>
          <w:tab w:val="right" w:pos="9060"/>
        </w:tabs>
        <w:rPr>
          <w:del w:id="85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86" w:author="Ahmed Elorche" w:date="2018-12-03T10:22:00Z">
        <w:r w:rsidRPr="00891287" w:rsidDel="00891287">
          <w:rPr>
            <w:rStyle w:val="Lienhypertexte"/>
            <w:bCs/>
            <w:noProof/>
          </w:rPr>
          <w:delText>3.1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Drop message</w:delText>
        </w:r>
        <w:r w:rsidDel="00891287">
          <w:rPr>
            <w:noProof/>
            <w:webHidden/>
          </w:rPr>
          <w:tab/>
          <w:delText>7</w:delText>
        </w:r>
      </w:del>
    </w:p>
    <w:p w14:paraId="748C41A9" w14:textId="0BBBC99B" w:rsidR="008D6737" w:rsidDel="00891287" w:rsidRDefault="008D6737">
      <w:pPr>
        <w:pStyle w:val="TM3"/>
        <w:tabs>
          <w:tab w:val="right" w:pos="9060"/>
        </w:tabs>
        <w:rPr>
          <w:del w:id="87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88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delText>3.1.1 Description</w:delText>
        </w:r>
        <w:r w:rsidDel="00891287">
          <w:rPr>
            <w:noProof/>
            <w:webHidden/>
          </w:rPr>
          <w:tab/>
          <w:delText>7</w:delText>
        </w:r>
      </w:del>
    </w:p>
    <w:p w14:paraId="43BFE3C9" w14:textId="330ABC44" w:rsidR="008D6737" w:rsidDel="00891287" w:rsidRDefault="008D6737">
      <w:pPr>
        <w:pStyle w:val="TM3"/>
        <w:tabs>
          <w:tab w:val="right" w:pos="9060"/>
        </w:tabs>
        <w:rPr>
          <w:del w:id="89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90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delText>3.1.2 Exception Handling</w:delText>
        </w:r>
        <w:r w:rsidDel="00891287">
          <w:rPr>
            <w:noProof/>
            <w:webHidden/>
          </w:rPr>
          <w:tab/>
          <w:delText>10</w:delText>
        </w:r>
      </w:del>
    </w:p>
    <w:p w14:paraId="3392655F" w14:textId="630CAA0A" w:rsidR="008D6737" w:rsidDel="00891287" w:rsidRDefault="008D6737">
      <w:pPr>
        <w:pStyle w:val="TM2"/>
        <w:tabs>
          <w:tab w:val="left" w:pos="490"/>
          <w:tab w:val="right" w:pos="9060"/>
        </w:tabs>
        <w:rPr>
          <w:del w:id="91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92" w:author="Ahmed Elorche" w:date="2018-12-03T10:22:00Z">
        <w:r w:rsidRPr="00891287" w:rsidDel="00891287">
          <w:rPr>
            <w:rStyle w:val="Lienhypertexte"/>
            <w:bCs/>
            <w:noProof/>
          </w:rPr>
          <w:delText>3.2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Removal message</w:delText>
        </w:r>
        <w:r w:rsidDel="00891287">
          <w:rPr>
            <w:noProof/>
            <w:webHidden/>
          </w:rPr>
          <w:tab/>
          <w:delText>11</w:delText>
        </w:r>
      </w:del>
    </w:p>
    <w:p w14:paraId="1247AEB4" w14:textId="1DE13692" w:rsidR="008D6737" w:rsidDel="00891287" w:rsidRDefault="008D6737">
      <w:pPr>
        <w:pStyle w:val="TM3"/>
        <w:tabs>
          <w:tab w:val="right" w:pos="9060"/>
        </w:tabs>
        <w:rPr>
          <w:del w:id="93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94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delText>3.2.1 Description</w:delText>
        </w:r>
        <w:r w:rsidDel="00891287">
          <w:rPr>
            <w:noProof/>
            <w:webHidden/>
          </w:rPr>
          <w:tab/>
          <w:delText>11</w:delText>
        </w:r>
      </w:del>
    </w:p>
    <w:p w14:paraId="6305E3EA" w14:textId="67C5A58A" w:rsidR="008D6737" w:rsidDel="00891287" w:rsidRDefault="008D6737">
      <w:pPr>
        <w:pStyle w:val="TM3"/>
        <w:tabs>
          <w:tab w:val="right" w:pos="9060"/>
        </w:tabs>
        <w:rPr>
          <w:del w:id="95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96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lastRenderedPageBreak/>
          <w:delText>3.1.2 Exception Handling</w:delText>
        </w:r>
        <w:r w:rsidDel="00891287">
          <w:rPr>
            <w:noProof/>
            <w:webHidden/>
          </w:rPr>
          <w:tab/>
          <w:delText>15</w:delText>
        </w:r>
      </w:del>
    </w:p>
    <w:p w14:paraId="74056E82" w14:textId="06BD1533" w:rsidR="008D6737" w:rsidDel="00891287" w:rsidRDefault="008D6737">
      <w:pPr>
        <w:pStyle w:val="TM2"/>
        <w:tabs>
          <w:tab w:val="left" w:pos="490"/>
          <w:tab w:val="right" w:pos="9060"/>
        </w:tabs>
        <w:rPr>
          <w:del w:id="97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98" w:author="Ahmed Elorche" w:date="2018-12-03T10:22:00Z">
        <w:r w:rsidRPr="00891287" w:rsidDel="00891287">
          <w:rPr>
            <w:rStyle w:val="Lienhypertexte"/>
            <w:bCs/>
            <w:noProof/>
          </w:rPr>
          <w:delText>3.3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Status message</w:delText>
        </w:r>
        <w:r w:rsidDel="00891287">
          <w:rPr>
            <w:noProof/>
            <w:webHidden/>
          </w:rPr>
          <w:tab/>
          <w:delText>16</w:delText>
        </w:r>
      </w:del>
    </w:p>
    <w:p w14:paraId="0F6D5DA7" w14:textId="1B3B1109" w:rsidR="008D6737" w:rsidDel="00891287" w:rsidRDefault="008D6737">
      <w:pPr>
        <w:pStyle w:val="TM2"/>
        <w:tabs>
          <w:tab w:val="left" w:pos="490"/>
          <w:tab w:val="right" w:pos="9060"/>
        </w:tabs>
        <w:rPr>
          <w:del w:id="99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100" w:author="Ahmed Elorche" w:date="2018-12-03T10:22:00Z">
        <w:r w:rsidRPr="00891287" w:rsidDel="00891287">
          <w:rPr>
            <w:rStyle w:val="Lienhypertexte"/>
            <w:bCs/>
            <w:noProof/>
          </w:rPr>
          <w:delText>3.4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Verification message</w:delText>
        </w:r>
        <w:r w:rsidDel="00891287">
          <w:rPr>
            <w:noProof/>
            <w:webHidden/>
          </w:rPr>
          <w:tab/>
          <w:delText>19</w:delText>
        </w:r>
      </w:del>
    </w:p>
    <w:p w14:paraId="71AE7CD9" w14:textId="337ED9D3" w:rsidR="008D6737" w:rsidDel="00891287" w:rsidRDefault="008D6737">
      <w:pPr>
        <w:pStyle w:val="TM3"/>
        <w:tabs>
          <w:tab w:val="right" w:pos="9060"/>
        </w:tabs>
        <w:rPr>
          <w:del w:id="101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102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delText>3.4.1 Description</w:delText>
        </w:r>
        <w:r w:rsidDel="00891287">
          <w:rPr>
            <w:noProof/>
            <w:webHidden/>
          </w:rPr>
          <w:tab/>
          <w:delText>19</w:delText>
        </w:r>
      </w:del>
    </w:p>
    <w:p w14:paraId="4DF87EFA" w14:textId="724A8A87" w:rsidR="008D6737" w:rsidDel="00891287" w:rsidRDefault="008D6737">
      <w:pPr>
        <w:pStyle w:val="TM3"/>
        <w:tabs>
          <w:tab w:val="right" w:pos="9060"/>
        </w:tabs>
        <w:rPr>
          <w:del w:id="103" w:author="Ahmed Elorche" w:date="2018-12-03T10:22:00Z"/>
          <w:rFonts w:asciiTheme="minorHAnsi" w:eastAsiaTheme="minorEastAsia" w:hAnsiTheme="minorHAnsi"/>
          <w:smallCaps w:val="0"/>
          <w:noProof/>
          <w:lang w:eastAsia="fr-FR"/>
        </w:rPr>
      </w:pPr>
      <w:del w:id="104" w:author="Ahmed Elorche" w:date="2018-12-03T10:22:00Z">
        <w:r w:rsidRPr="00891287" w:rsidDel="00891287">
          <w:rPr>
            <w:rStyle w:val="Lienhypertexte"/>
            <w:rFonts w:cs="Arial"/>
            <w:b/>
            <w:bCs/>
            <w:noProof/>
          </w:rPr>
          <w:delText>3.4.2 Exception handling</w:delText>
        </w:r>
        <w:r w:rsidDel="00891287">
          <w:rPr>
            <w:noProof/>
            <w:webHidden/>
          </w:rPr>
          <w:tab/>
          <w:delText>23</w:delText>
        </w:r>
      </w:del>
    </w:p>
    <w:p w14:paraId="512C1742" w14:textId="4435D87B" w:rsidR="008D6737" w:rsidDel="00891287" w:rsidRDefault="008D6737">
      <w:pPr>
        <w:pStyle w:val="TM2"/>
        <w:tabs>
          <w:tab w:val="left" w:pos="490"/>
          <w:tab w:val="right" w:pos="9060"/>
        </w:tabs>
        <w:rPr>
          <w:del w:id="105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106" w:author="Ahmed Elorche" w:date="2018-12-03T10:22:00Z">
        <w:r w:rsidRPr="00891287" w:rsidDel="00891287">
          <w:rPr>
            <w:rStyle w:val="Lienhypertexte"/>
            <w:bCs/>
            <w:noProof/>
          </w:rPr>
          <w:delText>3.5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Query message</w:delText>
        </w:r>
        <w:r w:rsidDel="00891287">
          <w:rPr>
            <w:noProof/>
            <w:webHidden/>
          </w:rPr>
          <w:tab/>
          <w:delText>23</w:delText>
        </w:r>
      </w:del>
    </w:p>
    <w:p w14:paraId="23852209" w14:textId="041FB48E" w:rsidR="008D6737" w:rsidDel="00891287" w:rsidRDefault="008D6737">
      <w:pPr>
        <w:pStyle w:val="TM2"/>
        <w:tabs>
          <w:tab w:val="left" w:pos="490"/>
          <w:tab w:val="right" w:pos="9060"/>
        </w:tabs>
        <w:rPr>
          <w:del w:id="107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108" w:author="Ahmed Elorche" w:date="2018-12-03T10:22:00Z">
        <w:r w:rsidRPr="00891287" w:rsidDel="00891287">
          <w:rPr>
            <w:rStyle w:val="Lienhypertexte"/>
            <w:bCs/>
            <w:noProof/>
          </w:rPr>
          <w:delText>3.6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Pre-advisement message</w:delText>
        </w:r>
        <w:r w:rsidDel="00891287">
          <w:rPr>
            <w:noProof/>
            <w:webHidden/>
          </w:rPr>
          <w:tab/>
          <w:delText>25</w:delText>
        </w:r>
      </w:del>
    </w:p>
    <w:p w14:paraId="45776BB1" w14:textId="2BEAF3F1" w:rsidR="008D6737" w:rsidDel="00891287" w:rsidRDefault="008D6737">
      <w:pPr>
        <w:pStyle w:val="TM2"/>
        <w:tabs>
          <w:tab w:val="left" w:pos="490"/>
          <w:tab w:val="right" w:pos="9060"/>
        </w:tabs>
        <w:rPr>
          <w:del w:id="109" w:author="Ahmed Elorche" w:date="2018-12-03T10:22:00Z"/>
          <w:rFonts w:asciiTheme="minorHAnsi" w:eastAsiaTheme="minorEastAsia" w:hAnsiTheme="minorHAnsi"/>
          <w:b w:val="0"/>
          <w:smallCaps w:val="0"/>
          <w:noProof/>
          <w:lang w:eastAsia="fr-FR"/>
        </w:rPr>
      </w:pPr>
      <w:del w:id="110" w:author="Ahmed Elorche" w:date="2018-12-03T10:22:00Z">
        <w:r w:rsidRPr="00891287" w:rsidDel="00891287">
          <w:rPr>
            <w:rStyle w:val="Lienhypertexte"/>
            <w:bCs/>
            <w:noProof/>
          </w:rPr>
          <w:delText>3.7</w:delText>
        </w:r>
        <w:r w:rsidDel="00891287">
          <w:rPr>
            <w:rFonts w:asciiTheme="minorHAnsi" w:eastAsiaTheme="minorEastAsia" w:hAnsiTheme="minorHAnsi"/>
            <w:b w:val="0"/>
            <w:smallCaps w:val="0"/>
            <w:noProof/>
            <w:lang w:eastAsia="fr-FR"/>
          </w:rPr>
          <w:tab/>
        </w:r>
        <w:r w:rsidRPr="00891287" w:rsidDel="00891287">
          <w:rPr>
            <w:rStyle w:val="Lienhypertexte"/>
            <w:rFonts w:cs="Arial"/>
            <w:bCs/>
            <w:noProof/>
          </w:rPr>
          <w:delText>Financial message</w:delText>
        </w:r>
        <w:r w:rsidDel="00891287">
          <w:rPr>
            <w:noProof/>
            <w:webHidden/>
          </w:rPr>
          <w:tab/>
          <w:delText>29</w:delText>
        </w:r>
      </w:del>
    </w:p>
    <w:p w14:paraId="1F8E14A7" w14:textId="77777777" w:rsidR="008813F5" w:rsidRPr="007F613B" w:rsidRDefault="008813F5" w:rsidP="008813F5">
      <w:pPr>
        <w:rPr>
          <w:rFonts w:cs="Helvetica"/>
        </w:rPr>
      </w:pPr>
      <w:r w:rsidRPr="007F613B">
        <w:rPr>
          <w:rFonts w:cs="Helvetica"/>
        </w:rPr>
        <w:fldChar w:fldCharType="end"/>
      </w:r>
    </w:p>
    <w:p w14:paraId="28BB161F" w14:textId="77777777" w:rsidR="008813F5" w:rsidRPr="007F613B" w:rsidRDefault="008813F5" w:rsidP="008813F5">
      <w:pPr>
        <w:rPr>
          <w:rFonts w:cs="Helvetica"/>
        </w:rPr>
      </w:pPr>
    </w:p>
    <w:p w14:paraId="2C4C79BB" w14:textId="77777777" w:rsidR="008813F5" w:rsidRPr="007F613B" w:rsidRDefault="008813F5" w:rsidP="008813F5">
      <w:pPr>
        <w:rPr>
          <w:rFonts w:cs="Helvetica"/>
        </w:rPr>
      </w:pPr>
    </w:p>
    <w:p w14:paraId="0CE6C5F1" w14:textId="77777777" w:rsidR="008813F5" w:rsidRPr="007F613B" w:rsidRDefault="008813F5" w:rsidP="008813F5">
      <w:pPr>
        <w:rPr>
          <w:rFonts w:cs="Helvetica"/>
        </w:rPr>
      </w:pPr>
    </w:p>
    <w:p w14:paraId="0C445B36" w14:textId="77777777" w:rsidR="008813F5" w:rsidRPr="007F613B" w:rsidRDefault="008813F5" w:rsidP="008813F5">
      <w:pPr>
        <w:rPr>
          <w:rFonts w:cs="Helvetica"/>
        </w:rPr>
        <w:sectPr w:rsidR="008813F5" w:rsidRPr="007F613B" w:rsidSect="00A7696B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 w:code="9"/>
          <w:pgMar w:top="958" w:right="1418" w:bottom="1418" w:left="1418" w:header="567" w:footer="335" w:gutter="0"/>
          <w:cols w:space="720"/>
        </w:sectPr>
      </w:pPr>
    </w:p>
    <w:p w14:paraId="356BE3FC" w14:textId="77777777" w:rsidR="008813F5" w:rsidRPr="007F613B" w:rsidRDefault="008813F5" w:rsidP="008813F5">
      <w:pPr>
        <w:pStyle w:val="Titre1"/>
        <w:numPr>
          <w:ilvl w:val="0"/>
          <w:numId w:val="11"/>
        </w:numPr>
        <w:tabs>
          <w:tab w:val="clear" w:pos="360"/>
          <w:tab w:val="left" w:pos="357"/>
          <w:tab w:val="num" w:pos="672"/>
        </w:tabs>
        <w:ind w:left="357" w:hanging="357"/>
        <w:rPr>
          <w:rFonts w:cs="Helvetica"/>
        </w:rPr>
      </w:pPr>
      <w:bookmarkStart w:id="122" w:name="_Toc208122426"/>
      <w:bookmarkStart w:id="123" w:name="_Toc208122497"/>
      <w:bookmarkStart w:id="124" w:name="_Toc340382874"/>
      <w:bookmarkStart w:id="125" w:name="_Toc63126692"/>
      <w:bookmarkStart w:id="126" w:name="_Toc92539720"/>
      <w:bookmarkStart w:id="127" w:name="_Toc98049026"/>
      <w:bookmarkStart w:id="128" w:name="_Toc100140428"/>
      <w:bookmarkStart w:id="129" w:name="_Toc50197668"/>
      <w:bookmarkStart w:id="130" w:name="_Toc50286863"/>
      <w:bookmarkStart w:id="131" w:name="_Toc146608178"/>
      <w:bookmarkStart w:id="132" w:name="_Toc531595859"/>
      <w:r w:rsidRPr="007F613B">
        <w:rPr>
          <w:rFonts w:cs="Helvetica"/>
        </w:rPr>
        <w:lastRenderedPageBreak/>
        <w:t>Introduction</w:t>
      </w:r>
      <w:bookmarkEnd w:id="122"/>
      <w:bookmarkEnd w:id="123"/>
      <w:bookmarkEnd w:id="124"/>
      <w:bookmarkEnd w:id="132"/>
    </w:p>
    <w:p w14:paraId="07160B53" w14:textId="77777777" w:rsidR="008813F5" w:rsidRPr="00E17E7F" w:rsidRDefault="008813F5" w:rsidP="00CB0D4C">
      <w:pPr>
        <w:rPr>
          <w:rFonts w:ascii="Arial" w:hAnsi="Arial"/>
          <w:lang w:val="en-US"/>
          <w:rPrChange w:id="133" w:author="Ahmed Elorche [2]" w:date="2018-11-19T14:14:00Z">
            <w:rPr>
              <w:rFonts w:ascii="Arial" w:hAnsi="Arial"/>
            </w:rPr>
          </w:rPrChange>
        </w:rPr>
      </w:pPr>
      <w:r w:rsidRPr="00E17E7F">
        <w:rPr>
          <w:rFonts w:ascii="Arial" w:hAnsi="Arial"/>
          <w:lang w:val="en-US"/>
          <w:rPrChange w:id="134" w:author="Ahmed Elorche [2]" w:date="2018-11-19T14:14:00Z">
            <w:rPr>
              <w:rFonts w:ascii="Arial" w:hAnsi="Arial"/>
            </w:rPr>
          </w:rPrChange>
        </w:rPr>
        <w:t xml:space="preserve">This document describes the solution provided by HPS to </w:t>
      </w:r>
      <w:r w:rsidR="00653732" w:rsidRPr="00E17E7F">
        <w:rPr>
          <w:rFonts w:ascii="Arial" w:hAnsi="Arial"/>
          <w:lang w:val="en-US"/>
          <w:rPrChange w:id="135" w:author="Ahmed Elorche [2]" w:date="2018-11-19T14:14:00Z">
            <w:rPr>
              <w:rFonts w:ascii="Arial" w:hAnsi="Arial"/>
            </w:rPr>
          </w:rPrChange>
        </w:rPr>
        <w:t>manage the</w:t>
      </w:r>
      <w:r w:rsidR="00184779" w:rsidRPr="00E17E7F">
        <w:rPr>
          <w:rFonts w:ascii="Arial" w:hAnsi="Arial"/>
          <w:lang w:val="en-US"/>
          <w:rPrChange w:id="136" w:author="Ahmed Elorche [2]" w:date="2018-11-19T14:14:00Z">
            <w:rPr>
              <w:rFonts w:ascii="Arial" w:hAnsi="Arial"/>
            </w:rPr>
          </w:rPrChange>
        </w:rPr>
        <w:t xml:space="preserve"> SmartBox</w:t>
      </w:r>
      <w:r w:rsidR="00653732" w:rsidRPr="00E17E7F">
        <w:rPr>
          <w:rFonts w:ascii="Arial" w:hAnsi="Arial"/>
          <w:lang w:val="en-US"/>
          <w:rPrChange w:id="137" w:author="Ahmed Elorche [2]" w:date="2018-11-19T14:14:00Z">
            <w:rPr>
              <w:rFonts w:ascii="Arial" w:hAnsi="Arial"/>
            </w:rPr>
          </w:rPrChange>
        </w:rPr>
        <w:t xml:space="preserve"> financial transactions sent to PowerCARD.</w:t>
      </w:r>
    </w:p>
    <w:p w14:paraId="38CC98D6" w14:textId="1A85826D" w:rsidR="008813F5" w:rsidRPr="00CC1446" w:rsidRDefault="008813F5" w:rsidP="00CB0D4C">
      <w:pPr>
        <w:rPr>
          <w:rFonts w:ascii="Arial" w:hAnsi="Arial"/>
          <w:lang w:val="en-US"/>
          <w:rPrChange w:id="138" w:author="Ahmed Elorche [2]" w:date="2018-11-19T14:13:00Z">
            <w:rPr>
              <w:rFonts w:ascii="Arial" w:hAnsi="Arial"/>
            </w:rPr>
          </w:rPrChange>
        </w:rPr>
      </w:pPr>
      <w:r w:rsidRPr="00CC1446">
        <w:rPr>
          <w:rFonts w:ascii="Arial" w:hAnsi="Arial"/>
          <w:lang w:val="en-US"/>
          <w:rPrChange w:id="139" w:author="Ahmed Elorche [2]" w:date="2018-11-19T14:13:00Z">
            <w:rPr>
              <w:rFonts w:ascii="Arial" w:hAnsi="Arial"/>
            </w:rPr>
          </w:rPrChange>
        </w:rPr>
        <w:t xml:space="preserve">The requirement document </w:t>
      </w:r>
      <w:r w:rsidR="00953EAB" w:rsidRPr="00CC1446">
        <w:rPr>
          <w:rFonts w:ascii="Arial" w:hAnsi="Arial"/>
          <w:lang w:val="en-US"/>
          <w:rPrChange w:id="140" w:author="Ahmed Elorche [2]" w:date="2018-11-19T14:13:00Z">
            <w:rPr>
              <w:rFonts w:ascii="Arial" w:hAnsi="Arial"/>
            </w:rPr>
          </w:rPrChange>
        </w:rPr>
        <w:t xml:space="preserve">reference for the elaboration of this BSD is </w:t>
      </w:r>
      <w:r w:rsidR="00653732" w:rsidRPr="00CC1446">
        <w:rPr>
          <w:rFonts w:ascii="Arial" w:hAnsi="Arial"/>
          <w:lang w:val="en-US"/>
          <w:rPrChange w:id="141" w:author="Ahmed Elorche [2]" w:date="2018-11-19T14:13:00Z">
            <w:rPr>
              <w:rFonts w:ascii="Arial" w:hAnsi="Arial"/>
            </w:rPr>
          </w:rPrChange>
        </w:rPr>
        <w:t xml:space="preserve">“MARS MQ IBM MQ Message Layout, System Requirements Specifications” </w:t>
      </w:r>
      <w:proofErr w:type="gramStart"/>
      <w:r w:rsidR="00653732" w:rsidRPr="00CC1446">
        <w:rPr>
          <w:rFonts w:ascii="Arial" w:hAnsi="Arial"/>
          <w:lang w:val="en-US"/>
          <w:rPrChange w:id="142" w:author="Ahmed Elorche [2]" w:date="2018-11-19T14:13:00Z">
            <w:rPr>
              <w:rFonts w:ascii="Arial" w:hAnsi="Arial"/>
            </w:rPr>
          </w:rPrChange>
        </w:rPr>
        <w:t>&amp;  “</w:t>
      </w:r>
      <w:proofErr w:type="spellStart"/>
      <w:proofErr w:type="gramEnd"/>
      <w:r w:rsidR="00653732" w:rsidRPr="00CC1446">
        <w:rPr>
          <w:rFonts w:ascii="Arial" w:hAnsi="Arial"/>
          <w:lang w:val="en-US"/>
          <w:rPrChange w:id="143" w:author="Ahmed Elorche [2]" w:date="2018-11-19T14:13:00Z">
            <w:rPr>
              <w:rFonts w:ascii="Arial" w:hAnsi="Arial"/>
            </w:rPr>
          </w:rPrChange>
        </w:rPr>
        <w:t>POP_Cash</w:t>
      </w:r>
      <w:proofErr w:type="spellEnd"/>
      <w:r w:rsidR="00653732" w:rsidRPr="00CC1446">
        <w:rPr>
          <w:rFonts w:ascii="Arial" w:hAnsi="Arial"/>
          <w:lang w:val="en-US"/>
          <w:rPrChange w:id="144" w:author="Ahmed Elorche [2]" w:date="2018-11-19T14:13:00Z">
            <w:rPr>
              <w:rFonts w:ascii="Arial" w:hAnsi="Arial"/>
            </w:rPr>
          </w:rPrChange>
        </w:rPr>
        <w:t xml:space="preserve"> MARS-</w:t>
      </w:r>
      <w:proofErr w:type="spellStart"/>
      <w:r w:rsidR="00653732" w:rsidRPr="00CC1446">
        <w:rPr>
          <w:rFonts w:ascii="Arial" w:hAnsi="Arial"/>
          <w:lang w:val="en-US"/>
          <w:rPrChange w:id="145" w:author="Ahmed Elorche [2]" w:date="2018-11-19T14:13:00Z">
            <w:rPr>
              <w:rFonts w:ascii="Arial" w:hAnsi="Arial"/>
            </w:rPr>
          </w:rPrChange>
        </w:rPr>
        <w:t>PowerCard_Customer</w:t>
      </w:r>
      <w:proofErr w:type="spellEnd"/>
      <w:r w:rsidR="00653732" w:rsidRPr="00CC1446">
        <w:rPr>
          <w:rFonts w:ascii="Arial" w:hAnsi="Arial"/>
          <w:lang w:val="en-US"/>
          <w:rPrChange w:id="146" w:author="Ahmed Elorche [2]" w:date="2018-11-19T14:13:00Z">
            <w:rPr>
              <w:rFonts w:ascii="Arial" w:hAnsi="Arial"/>
            </w:rPr>
          </w:rPrChange>
        </w:rPr>
        <w:t xml:space="preserve"> Settlement FRS_v3.0_2017.10.03”</w:t>
      </w:r>
      <w:r w:rsidR="00CB0D4C" w:rsidRPr="00CC1446">
        <w:rPr>
          <w:rFonts w:ascii="Arial" w:hAnsi="Arial"/>
          <w:lang w:val="en-US"/>
          <w:rPrChange w:id="147" w:author="Ahmed Elorche [2]" w:date="2018-11-19T14:13:00Z">
            <w:rPr>
              <w:rFonts w:ascii="Arial" w:hAnsi="Arial"/>
            </w:rPr>
          </w:rPrChange>
        </w:rPr>
        <w:t>.</w:t>
      </w:r>
    </w:p>
    <w:p w14:paraId="1C101100" w14:textId="77777777" w:rsidR="008813F5" w:rsidRPr="00CC1446" w:rsidRDefault="008813F5" w:rsidP="008813F5">
      <w:pPr>
        <w:rPr>
          <w:lang w:val="en-US"/>
          <w:rPrChange w:id="148" w:author="Ahmed Elorche [2]" w:date="2018-11-19T14:13:00Z">
            <w:rPr/>
          </w:rPrChange>
        </w:rPr>
      </w:pPr>
    </w:p>
    <w:p w14:paraId="2F68FCE0" w14:textId="77777777" w:rsidR="008813F5" w:rsidRPr="00CC1446" w:rsidRDefault="008813F5" w:rsidP="008813F5">
      <w:pPr>
        <w:rPr>
          <w:lang w:val="en-US"/>
          <w:rPrChange w:id="149" w:author="Ahmed Elorche [2]" w:date="2018-11-19T14:13:00Z">
            <w:rPr/>
          </w:rPrChange>
        </w:rPr>
      </w:pPr>
    </w:p>
    <w:p w14:paraId="69B9E8FA" w14:textId="77777777" w:rsidR="008813F5" w:rsidRPr="00CC1446" w:rsidRDefault="008813F5" w:rsidP="008813F5">
      <w:pPr>
        <w:rPr>
          <w:lang w:val="en-US"/>
          <w:rPrChange w:id="150" w:author="Ahmed Elorche [2]" w:date="2018-11-19T14:13:00Z">
            <w:rPr/>
          </w:rPrChange>
        </w:rPr>
      </w:pPr>
    </w:p>
    <w:p w14:paraId="1C2BA33A" w14:textId="77777777" w:rsidR="008813F5" w:rsidRPr="00CC1446" w:rsidRDefault="008813F5" w:rsidP="008813F5">
      <w:pPr>
        <w:rPr>
          <w:lang w:val="en-US"/>
          <w:rPrChange w:id="151" w:author="Ahmed Elorche [2]" w:date="2018-11-19T14:13:00Z">
            <w:rPr/>
          </w:rPrChange>
        </w:rPr>
      </w:pPr>
    </w:p>
    <w:p w14:paraId="5121AAD5" w14:textId="77777777" w:rsidR="008813F5" w:rsidRPr="00CC1446" w:rsidRDefault="008813F5" w:rsidP="008813F5">
      <w:pPr>
        <w:rPr>
          <w:lang w:val="en-US"/>
          <w:rPrChange w:id="152" w:author="Ahmed Elorche [2]" w:date="2018-11-19T14:13:00Z">
            <w:rPr/>
          </w:rPrChange>
        </w:rPr>
      </w:pPr>
    </w:p>
    <w:p w14:paraId="13A38127" w14:textId="77777777" w:rsidR="008813F5" w:rsidRPr="00CC1446" w:rsidRDefault="008813F5" w:rsidP="008813F5">
      <w:pPr>
        <w:rPr>
          <w:lang w:val="en-US"/>
          <w:rPrChange w:id="153" w:author="Ahmed Elorche [2]" w:date="2018-11-19T14:13:00Z">
            <w:rPr/>
          </w:rPrChange>
        </w:rPr>
      </w:pPr>
    </w:p>
    <w:p w14:paraId="029E6B7F" w14:textId="77777777" w:rsidR="008813F5" w:rsidRPr="00CC1446" w:rsidRDefault="008813F5" w:rsidP="008813F5">
      <w:pPr>
        <w:rPr>
          <w:lang w:val="en-US"/>
          <w:rPrChange w:id="154" w:author="Ahmed Elorche [2]" w:date="2018-11-19T14:13:00Z">
            <w:rPr/>
          </w:rPrChange>
        </w:rPr>
      </w:pPr>
    </w:p>
    <w:p w14:paraId="128E8EB4" w14:textId="77777777" w:rsidR="008813F5" w:rsidRPr="00CC1446" w:rsidRDefault="008813F5" w:rsidP="008813F5">
      <w:pPr>
        <w:rPr>
          <w:lang w:val="en-US"/>
          <w:rPrChange w:id="155" w:author="Ahmed Elorche [2]" w:date="2018-11-19T14:13:00Z">
            <w:rPr/>
          </w:rPrChange>
        </w:rPr>
      </w:pPr>
    </w:p>
    <w:p w14:paraId="02053F47" w14:textId="77777777" w:rsidR="008813F5" w:rsidRPr="00CC1446" w:rsidRDefault="008813F5" w:rsidP="008813F5">
      <w:pPr>
        <w:rPr>
          <w:lang w:val="en-US"/>
          <w:rPrChange w:id="156" w:author="Ahmed Elorche [2]" w:date="2018-11-19T14:13:00Z">
            <w:rPr/>
          </w:rPrChange>
        </w:rPr>
      </w:pPr>
    </w:p>
    <w:p w14:paraId="1E592D89" w14:textId="77777777" w:rsidR="008813F5" w:rsidRPr="00CC1446" w:rsidRDefault="008813F5" w:rsidP="008813F5">
      <w:pPr>
        <w:rPr>
          <w:lang w:val="en-US"/>
          <w:rPrChange w:id="157" w:author="Ahmed Elorche [2]" w:date="2018-11-19T14:13:00Z">
            <w:rPr/>
          </w:rPrChange>
        </w:rPr>
      </w:pPr>
    </w:p>
    <w:p w14:paraId="5E3490B9" w14:textId="77777777" w:rsidR="008813F5" w:rsidRPr="00CC1446" w:rsidRDefault="008813F5" w:rsidP="008813F5">
      <w:pPr>
        <w:rPr>
          <w:lang w:val="en-US"/>
          <w:rPrChange w:id="158" w:author="Ahmed Elorche [2]" w:date="2018-11-19T14:13:00Z">
            <w:rPr/>
          </w:rPrChange>
        </w:rPr>
      </w:pPr>
    </w:p>
    <w:p w14:paraId="21A103A4" w14:textId="77777777" w:rsidR="008813F5" w:rsidRPr="00CC1446" w:rsidRDefault="008813F5" w:rsidP="008813F5">
      <w:pPr>
        <w:rPr>
          <w:lang w:val="en-US"/>
          <w:rPrChange w:id="159" w:author="Ahmed Elorche [2]" w:date="2018-11-19T14:13:00Z">
            <w:rPr/>
          </w:rPrChange>
        </w:rPr>
      </w:pPr>
    </w:p>
    <w:p w14:paraId="39157CC6" w14:textId="77777777" w:rsidR="008813F5" w:rsidRPr="00CC1446" w:rsidRDefault="008813F5" w:rsidP="008813F5">
      <w:pPr>
        <w:rPr>
          <w:lang w:val="en-US"/>
          <w:rPrChange w:id="160" w:author="Ahmed Elorche [2]" w:date="2018-11-19T14:13:00Z">
            <w:rPr/>
          </w:rPrChange>
        </w:rPr>
      </w:pPr>
    </w:p>
    <w:p w14:paraId="08609BBD" w14:textId="77777777" w:rsidR="008813F5" w:rsidRPr="00CC1446" w:rsidRDefault="008813F5" w:rsidP="008813F5">
      <w:pPr>
        <w:rPr>
          <w:lang w:val="en-US"/>
          <w:rPrChange w:id="161" w:author="Ahmed Elorche [2]" w:date="2018-11-19T14:13:00Z">
            <w:rPr/>
          </w:rPrChange>
        </w:rPr>
      </w:pPr>
    </w:p>
    <w:p w14:paraId="7D435309" w14:textId="77777777" w:rsidR="008813F5" w:rsidRPr="00CC1446" w:rsidRDefault="008813F5" w:rsidP="008813F5">
      <w:pPr>
        <w:rPr>
          <w:lang w:val="en-US"/>
          <w:rPrChange w:id="162" w:author="Ahmed Elorche [2]" w:date="2018-11-19T14:13:00Z">
            <w:rPr/>
          </w:rPrChange>
        </w:rPr>
      </w:pPr>
    </w:p>
    <w:p w14:paraId="1AD57503" w14:textId="77777777" w:rsidR="008813F5" w:rsidRPr="00CC1446" w:rsidRDefault="008813F5" w:rsidP="008813F5">
      <w:pPr>
        <w:rPr>
          <w:lang w:val="en-US"/>
          <w:rPrChange w:id="163" w:author="Ahmed Elorche [2]" w:date="2018-11-19T14:13:00Z">
            <w:rPr/>
          </w:rPrChange>
        </w:rPr>
      </w:pPr>
    </w:p>
    <w:p w14:paraId="09F6A792" w14:textId="77777777" w:rsidR="008813F5" w:rsidRPr="00CC1446" w:rsidRDefault="008813F5" w:rsidP="008813F5">
      <w:pPr>
        <w:rPr>
          <w:lang w:val="en-US"/>
          <w:rPrChange w:id="164" w:author="Ahmed Elorche [2]" w:date="2018-11-19T14:13:00Z">
            <w:rPr/>
          </w:rPrChange>
        </w:rPr>
      </w:pPr>
    </w:p>
    <w:p w14:paraId="56873759" w14:textId="77777777" w:rsidR="008813F5" w:rsidRPr="00CC1446" w:rsidRDefault="008813F5" w:rsidP="008813F5">
      <w:pPr>
        <w:rPr>
          <w:lang w:val="en-US"/>
          <w:rPrChange w:id="165" w:author="Ahmed Elorche [2]" w:date="2018-11-19T14:13:00Z">
            <w:rPr/>
          </w:rPrChange>
        </w:rPr>
      </w:pPr>
    </w:p>
    <w:p w14:paraId="1C632AB9" w14:textId="77777777" w:rsidR="008813F5" w:rsidRPr="00CC1446" w:rsidRDefault="008813F5" w:rsidP="008813F5">
      <w:pPr>
        <w:rPr>
          <w:lang w:val="en-US"/>
          <w:rPrChange w:id="166" w:author="Ahmed Elorche [2]" w:date="2018-11-19T14:13:00Z">
            <w:rPr/>
          </w:rPrChange>
        </w:rPr>
      </w:pPr>
    </w:p>
    <w:p w14:paraId="236AC96F" w14:textId="77777777" w:rsidR="008813F5" w:rsidRPr="00CC1446" w:rsidRDefault="008813F5" w:rsidP="008813F5">
      <w:pPr>
        <w:rPr>
          <w:lang w:val="en-US"/>
          <w:rPrChange w:id="167" w:author="Ahmed Elorche [2]" w:date="2018-11-19T14:13:00Z">
            <w:rPr/>
          </w:rPrChange>
        </w:rPr>
      </w:pPr>
    </w:p>
    <w:p w14:paraId="52BE7313" w14:textId="77777777" w:rsidR="008813F5" w:rsidRPr="00CC1446" w:rsidRDefault="008813F5" w:rsidP="008813F5">
      <w:pPr>
        <w:rPr>
          <w:lang w:val="en-US"/>
          <w:rPrChange w:id="168" w:author="Ahmed Elorche [2]" w:date="2018-11-19T14:13:00Z">
            <w:rPr/>
          </w:rPrChange>
        </w:rPr>
      </w:pPr>
    </w:p>
    <w:p w14:paraId="6F51923E" w14:textId="77777777" w:rsidR="008813F5" w:rsidRPr="00CC1446" w:rsidRDefault="008813F5" w:rsidP="008813F5">
      <w:pPr>
        <w:rPr>
          <w:lang w:val="en-US"/>
          <w:rPrChange w:id="169" w:author="Ahmed Elorche [2]" w:date="2018-11-19T14:13:00Z">
            <w:rPr/>
          </w:rPrChange>
        </w:rPr>
      </w:pPr>
    </w:p>
    <w:p w14:paraId="27643568" w14:textId="77777777" w:rsidR="008813F5" w:rsidRPr="00CC1446" w:rsidRDefault="008813F5" w:rsidP="008813F5">
      <w:pPr>
        <w:rPr>
          <w:lang w:val="en-US"/>
          <w:rPrChange w:id="170" w:author="Ahmed Elorche [2]" w:date="2018-11-19T14:13:00Z">
            <w:rPr/>
          </w:rPrChange>
        </w:rPr>
      </w:pPr>
    </w:p>
    <w:p w14:paraId="4A61AB60" w14:textId="77777777" w:rsidR="008813F5" w:rsidRPr="00CC1446" w:rsidRDefault="008813F5" w:rsidP="008813F5">
      <w:pPr>
        <w:rPr>
          <w:lang w:val="en-US"/>
          <w:rPrChange w:id="171" w:author="Ahmed Elorche [2]" w:date="2018-11-19T14:13:00Z">
            <w:rPr/>
          </w:rPrChange>
        </w:rPr>
      </w:pPr>
    </w:p>
    <w:p w14:paraId="1FF85E7D" w14:textId="77777777" w:rsidR="008813F5" w:rsidRPr="00CC1446" w:rsidRDefault="008813F5" w:rsidP="008813F5">
      <w:pPr>
        <w:rPr>
          <w:lang w:val="en-US"/>
          <w:rPrChange w:id="172" w:author="Ahmed Elorche [2]" w:date="2018-11-19T14:13:00Z">
            <w:rPr/>
          </w:rPrChange>
        </w:rPr>
      </w:pPr>
    </w:p>
    <w:p w14:paraId="164DA85F" w14:textId="77777777" w:rsidR="008813F5" w:rsidRPr="00CC1446" w:rsidRDefault="008813F5" w:rsidP="008813F5">
      <w:pPr>
        <w:rPr>
          <w:lang w:val="en-US"/>
          <w:rPrChange w:id="173" w:author="Ahmed Elorche [2]" w:date="2018-11-19T14:13:00Z">
            <w:rPr/>
          </w:rPrChange>
        </w:rPr>
      </w:pPr>
    </w:p>
    <w:p w14:paraId="3C40F883" w14:textId="77777777" w:rsidR="008813F5" w:rsidRPr="00CC1446" w:rsidRDefault="008813F5" w:rsidP="008813F5">
      <w:pPr>
        <w:rPr>
          <w:lang w:val="en-US"/>
          <w:rPrChange w:id="174" w:author="Ahmed Elorche [2]" w:date="2018-11-19T14:13:00Z">
            <w:rPr/>
          </w:rPrChange>
        </w:rPr>
      </w:pPr>
    </w:p>
    <w:p w14:paraId="238A95AE" w14:textId="77777777" w:rsidR="008813F5" w:rsidRPr="00CC1446" w:rsidRDefault="008813F5" w:rsidP="008813F5">
      <w:pPr>
        <w:rPr>
          <w:lang w:val="en-US"/>
          <w:rPrChange w:id="175" w:author="Ahmed Elorche [2]" w:date="2018-11-19T14:13:00Z">
            <w:rPr/>
          </w:rPrChange>
        </w:rPr>
      </w:pPr>
    </w:p>
    <w:p w14:paraId="169CF0C1" w14:textId="77777777" w:rsidR="008813F5" w:rsidRPr="00CC1446" w:rsidRDefault="008813F5" w:rsidP="008813F5">
      <w:pPr>
        <w:rPr>
          <w:lang w:val="en-US"/>
          <w:rPrChange w:id="176" w:author="Ahmed Elorche [2]" w:date="2018-11-19T14:13:00Z">
            <w:rPr/>
          </w:rPrChange>
        </w:rPr>
      </w:pPr>
    </w:p>
    <w:p w14:paraId="1DCCECF7" w14:textId="77777777" w:rsidR="008813F5" w:rsidRPr="00CC1446" w:rsidRDefault="008813F5" w:rsidP="008813F5">
      <w:pPr>
        <w:rPr>
          <w:lang w:val="en-US"/>
          <w:rPrChange w:id="177" w:author="Ahmed Elorche [2]" w:date="2018-11-19T14:13:00Z">
            <w:rPr/>
          </w:rPrChange>
        </w:rPr>
      </w:pPr>
    </w:p>
    <w:p w14:paraId="59AB72D5" w14:textId="77777777" w:rsidR="008813F5" w:rsidRPr="00A637C1" w:rsidRDefault="008813F5" w:rsidP="008813F5">
      <w:pPr>
        <w:pStyle w:val="Titre1"/>
        <w:numPr>
          <w:ilvl w:val="0"/>
          <w:numId w:val="11"/>
        </w:numPr>
        <w:tabs>
          <w:tab w:val="clear" w:pos="360"/>
          <w:tab w:val="left" w:pos="357"/>
          <w:tab w:val="num" w:pos="672"/>
        </w:tabs>
        <w:ind w:left="357" w:hanging="357"/>
        <w:rPr>
          <w:rFonts w:cs="Helvetica"/>
          <w:lang w:val="fr-FR"/>
        </w:rPr>
      </w:pPr>
      <w:bookmarkStart w:id="178" w:name="_Toc280496431"/>
      <w:bookmarkStart w:id="179" w:name="_Toc280496503"/>
      <w:bookmarkStart w:id="180" w:name="_Toc280496564"/>
      <w:bookmarkStart w:id="181" w:name="_Toc280561061"/>
      <w:bookmarkStart w:id="182" w:name="_Toc280612994"/>
      <w:bookmarkStart w:id="183" w:name="_Toc280613037"/>
      <w:bookmarkStart w:id="184" w:name="_Toc280613739"/>
      <w:bookmarkStart w:id="185" w:name="_Toc531595860"/>
      <w:bookmarkEnd w:id="0"/>
      <w:bookmarkEnd w:id="178"/>
      <w:bookmarkEnd w:id="179"/>
      <w:bookmarkEnd w:id="180"/>
      <w:bookmarkEnd w:id="181"/>
      <w:bookmarkEnd w:id="182"/>
      <w:bookmarkEnd w:id="183"/>
      <w:bookmarkEnd w:id="184"/>
      <w:proofErr w:type="spellStart"/>
      <w:r>
        <w:rPr>
          <w:rFonts w:cs="Helvetica"/>
          <w:lang w:val="fr-FR"/>
        </w:rPr>
        <w:t>Context</w:t>
      </w:r>
      <w:bookmarkEnd w:id="185"/>
      <w:proofErr w:type="spellEnd"/>
    </w:p>
    <w:p w14:paraId="21612A93" w14:textId="7A1FC8D4" w:rsidR="00520B74" w:rsidRPr="00CC1446" w:rsidRDefault="00A7696B" w:rsidP="00434539">
      <w:pPr>
        <w:rPr>
          <w:rFonts w:ascii="Arial" w:hAnsi="Arial"/>
          <w:lang w:val="en-US"/>
          <w:rPrChange w:id="186" w:author="Ahmed Elorche [2]" w:date="2018-11-19T14:13:00Z">
            <w:rPr>
              <w:rFonts w:ascii="Arial" w:hAnsi="Arial"/>
            </w:rPr>
          </w:rPrChange>
        </w:rPr>
      </w:pPr>
      <w:r w:rsidRPr="00CC1446">
        <w:rPr>
          <w:rFonts w:ascii="Arial" w:hAnsi="Arial"/>
          <w:lang w:val="en-US"/>
          <w:rPrChange w:id="187" w:author="Ahmed Elorche [2]" w:date="2018-11-19T14:13:00Z">
            <w:rPr>
              <w:rFonts w:ascii="Arial" w:hAnsi="Arial"/>
            </w:rPr>
          </w:rPrChange>
        </w:rPr>
        <w:t xml:space="preserve">This document will describe </w:t>
      </w:r>
      <w:r w:rsidR="00DD2791" w:rsidRPr="00CC1446">
        <w:rPr>
          <w:rFonts w:ascii="Arial" w:hAnsi="Arial"/>
          <w:lang w:val="en-US"/>
          <w:rPrChange w:id="188" w:author="Ahmed Elorche [2]" w:date="2018-11-19T14:13:00Z">
            <w:rPr>
              <w:rFonts w:ascii="Arial" w:hAnsi="Arial"/>
            </w:rPr>
          </w:rPrChange>
        </w:rPr>
        <w:t>and</w:t>
      </w:r>
      <w:r w:rsidR="00953EAB" w:rsidRPr="00CC1446">
        <w:rPr>
          <w:rFonts w:ascii="Arial" w:hAnsi="Arial"/>
          <w:lang w:val="en-US"/>
          <w:rPrChange w:id="189" w:author="Ahmed Elorche [2]" w:date="2018-11-19T14:13:00Z">
            <w:rPr>
              <w:rFonts w:ascii="Arial" w:hAnsi="Arial"/>
            </w:rPr>
          </w:rPrChange>
        </w:rPr>
        <w:t xml:space="preserve"> </w:t>
      </w:r>
      <w:r w:rsidR="004754DE" w:rsidRPr="00CC1446">
        <w:rPr>
          <w:rFonts w:ascii="Arial" w:hAnsi="Arial"/>
          <w:lang w:val="en-US"/>
          <w:rPrChange w:id="190" w:author="Ahmed Elorche [2]" w:date="2018-11-19T14:13:00Z">
            <w:rPr>
              <w:rFonts w:ascii="Arial" w:hAnsi="Arial"/>
            </w:rPr>
          </w:rPrChange>
        </w:rPr>
        <w:t xml:space="preserve">explain how the received messages will be consumed and processed and gives a view of </w:t>
      </w:r>
      <w:proofErr w:type="spellStart"/>
      <w:ins w:id="191" w:author="Ahmed Elorche" w:date="2018-11-30T19:18:00Z">
        <w:r w:rsidR="002C2C74">
          <w:rPr>
            <w:rFonts w:ascii="Arial" w:hAnsi="Arial"/>
            <w:lang w:val="en-US"/>
          </w:rPr>
          <w:t>PowerCard</w:t>
        </w:r>
      </w:ins>
      <w:commentRangeStart w:id="192"/>
      <w:commentRangeStart w:id="193"/>
      <w:proofErr w:type="spellEnd"/>
      <w:del w:id="194" w:author="Ahmed Elorche" w:date="2018-11-30T19:18:00Z">
        <w:r w:rsidR="004754DE" w:rsidRPr="00CC1446" w:rsidDel="002C2C74">
          <w:rPr>
            <w:rFonts w:ascii="Arial" w:hAnsi="Arial"/>
            <w:lang w:val="en-US"/>
            <w:rPrChange w:id="195" w:author="Ahmed Elorche [2]" w:date="2018-11-19T14:13:00Z">
              <w:rPr>
                <w:rFonts w:ascii="Arial" w:hAnsi="Arial"/>
              </w:rPr>
            </w:rPrChange>
          </w:rPr>
          <w:delText>PWD</w:delText>
        </w:r>
      </w:del>
      <w:r w:rsidR="004754DE" w:rsidRPr="00CC1446">
        <w:rPr>
          <w:rFonts w:ascii="Arial" w:hAnsi="Arial"/>
          <w:lang w:val="en-US"/>
          <w:rPrChange w:id="196" w:author="Ahmed Elorche [2]" w:date="2018-11-19T14:13:00Z">
            <w:rPr>
              <w:rFonts w:ascii="Arial" w:hAnsi="Arial"/>
            </w:rPr>
          </w:rPrChange>
        </w:rPr>
        <w:t xml:space="preserve"> </w:t>
      </w:r>
      <w:commentRangeEnd w:id="192"/>
      <w:r w:rsidR="003E0132">
        <w:rPr>
          <w:rStyle w:val="Marquedecommentaire"/>
        </w:rPr>
        <w:commentReference w:id="192"/>
      </w:r>
      <w:commentRangeEnd w:id="193"/>
      <w:r w:rsidR="00EB0C30">
        <w:rPr>
          <w:rStyle w:val="Marquedecommentaire"/>
        </w:rPr>
        <w:commentReference w:id="193"/>
      </w:r>
      <w:r w:rsidR="004754DE" w:rsidRPr="00CC1446">
        <w:rPr>
          <w:rFonts w:ascii="Arial" w:hAnsi="Arial"/>
          <w:lang w:val="en-US"/>
          <w:rPrChange w:id="197" w:author="Ahmed Elorche [2]" w:date="2018-11-19T14:13:00Z">
            <w:rPr>
              <w:rFonts w:ascii="Arial" w:hAnsi="Arial"/>
            </w:rPr>
          </w:rPrChange>
        </w:rPr>
        <w:t xml:space="preserve">responses. All the checks done within </w:t>
      </w:r>
      <w:r w:rsidR="00DD2791" w:rsidRPr="00CC1446">
        <w:rPr>
          <w:rFonts w:ascii="Arial" w:hAnsi="Arial"/>
          <w:lang w:val="en-US"/>
          <w:rPrChange w:id="198" w:author="Ahmed Elorche [2]" w:date="2018-11-19T14:13:00Z">
            <w:rPr>
              <w:rFonts w:ascii="Arial" w:hAnsi="Arial"/>
            </w:rPr>
          </w:rPrChange>
        </w:rPr>
        <w:t>PowerCARD</w:t>
      </w:r>
      <w:r w:rsidR="004754DE" w:rsidRPr="00CC1446">
        <w:rPr>
          <w:rFonts w:ascii="Arial" w:hAnsi="Arial"/>
          <w:lang w:val="en-US"/>
          <w:rPrChange w:id="199" w:author="Ahmed Elorche [2]" w:date="2018-11-19T14:13:00Z">
            <w:rPr>
              <w:rFonts w:ascii="Arial" w:hAnsi="Arial"/>
            </w:rPr>
          </w:rPrChange>
        </w:rPr>
        <w:t xml:space="preserve"> will be exposed at this document</w:t>
      </w:r>
      <w:r w:rsidR="00953EAB" w:rsidRPr="00CC1446">
        <w:rPr>
          <w:rFonts w:ascii="Arial" w:hAnsi="Arial"/>
          <w:lang w:val="en-US"/>
          <w:rPrChange w:id="200" w:author="Ahmed Elorche [2]" w:date="2018-11-19T14:13:00Z">
            <w:rPr>
              <w:rFonts w:ascii="Arial" w:hAnsi="Arial"/>
            </w:rPr>
          </w:rPrChange>
        </w:rPr>
        <w:t>.</w:t>
      </w:r>
    </w:p>
    <w:p w14:paraId="27AB1109" w14:textId="77777777" w:rsidR="008813F5" w:rsidRDefault="008813F5" w:rsidP="008813F5">
      <w:pPr>
        <w:pStyle w:val="Titre1"/>
        <w:numPr>
          <w:ilvl w:val="0"/>
          <w:numId w:val="11"/>
        </w:numPr>
        <w:tabs>
          <w:tab w:val="clear" w:pos="360"/>
          <w:tab w:val="left" w:pos="357"/>
          <w:tab w:val="num" w:pos="672"/>
        </w:tabs>
        <w:ind w:left="357" w:hanging="357"/>
        <w:rPr>
          <w:rFonts w:cs="Arial"/>
          <w:lang w:val="en-US"/>
        </w:rPr>
      </w:pPr>
      <w:bookmarkStart w:id="201" w:name="_Toc340382883"/>
      <w:r w:rsidRPr="002874B3">
        <w:rPr>
          <w:lang w:val="en-ZA"/>
        </w:rPr>
        <w:br w:type="page"/>
      </w:r>
      <w:bookmarkStart w:id="202" w:name="_Toc531595861"/>
      <w:r w:rsidR="00291D24">
        <w:rPr>
          <w:rFonts w:cs="Arial"/>
          <w:lang w:val="en-US"/>
        </w:rPr>
        <w:lastRenderedPageBreak/>
        <w:t>SmartBox Financial messages</w:t>
      </w:r>
      <w:bookmarkEnd w:id="202"/>
    </w:p>
    <w:p w14:paraId="0D4FA6DB" w14:textId="47FE94C1" w:rsidR="00233801" w:rsidRPr="00C951B2" w:rsidDel="00E17E7F" w:rsidRDefault="008E77B7" w:rsidP="00434539">
      <w:pPr>
        <w:rPr>
          <w:del w:id="203" w:author="Ahmed Elorche [2]" w:date="2018-11-19T14:17:00Z"/>
          <w:rFonts w:ascii="Arial" w:hAnsi="Arial"/>
          <w:lang w:val="en-US"/>
          <w:rPrChange w:id="204" w:author="Ahmed Elorche" w:date="2018-11-30T16:54:00Z">
            <w:rPr>
              <w:del w:id="205" w:author="Ahmed Elorche [2]" w:date="2018-11-19T14:17:00Z"/>
              <w:rFonts w:ascii="Arial" w:hAnsi="Arial"/>
            </w:rPr>
          </w:rPrChange>
        </w:rPr>
      </w:pPr>
      <w:r w:rsidRPr="00CC1446">
        <w:rPr>
          <w:rFonts w:ascii="Arial" w:hAnsi="Arial"/>
          <w:lang w:val="en-US"/>
          <w:rPrChange w:id="206" w:author="Ahmed Elorche [2]" w:date="2018-11-19T14:13:00Z">
            <w:rPr>
              <w:rFonts w:ascii="Arial" w:hAnsi="Arial"/>
            </w:rPr>
          </w:rPrChange>
        </w:rPr>
        <w:t xml:space="preserve">In the below diagram we describe how </w:t>
      </w:r>
      <w:r w:rsidR="00732DBC" w:rsidRPr="00CC1446">
        <w:rPr>
          <w:rFonts w:ascii="Arial" w:hAnsi="Arial"/>
          <w:lang w:val="en-US"/>
          <w:rPrChange w:id="207" w:author="Ahmed Elorche [2]" w:date="2018-11-19T14:13:00Z">
            <w:rPr>
              <w:rFonts w:ascii="Arial" w:hAnsi="Arial"/>
            </w:rPr>
          </w:rPrChange>
        </w:rPr>
        <w:t>PowerCARD will process when Drop, Removal,</w:t>
      </w:r>
      <w:r w:rsidR="00691934" w:rsidRPr="00CC1446">
        <w:rPr>
          <w:rFonts w:ascii="Arial" w:hAnsi="Arial"/>
          <w:lang w:val="en-US"/>
          <w:rPrChange w:id="208" w:author="Ahmed Elorche [2]" w:date="2018-11-19T14:13:00Z">
            <w:rPr>
              <w:rFonts w:ascii="Arial" w:hAnsi="Arial"/>
            </w:rPr>
          </w:rPrChange>
        </w:rPr>
        <w:t xml:space="preserve"> Verification</w:t>
      </w:r>
    </w:p>
    <w:p w14:paraId="5400F4D0" w14:textId="6CDA74F6" w:rsidR="00732DBC" w:rsidRPr="00434539" w:rsidRDefault="00732DBC" w:rsidP="00434539">
      <w:pPr>
        <w:rPr>
          <w:rFonts w:ascii="Arial" w:hAnsi="Arial"/>
        </w:rPr>
      </w:pPr>
      <w:proofErr w:type="gramStart"/>
      <w:r w:rsidRPr="00434539">
        <w:rPr>
          <w:rFonts w:ascii="Arial" w:hAnsi="Arial"/>
        </w:rPr>
        <w:t>and</w:t>
      </w:r>
      <w:proofErr w:type="gramEnd"/>
      <w:r w:rsidRPr="00434539">
        <w:rPr>
          <w:rFonts w:ascii="Arial" w:hAnsi="Arial"/>
        </w:rPr>
        <w:t xml:space="preserve"> </w:t>
      </w:r>
      <w:proofErr w:type="spellStart"/>
      <w:r w:rsidRPr="00434539">
        <w:rPr>
          <w:rFonts w:ascii="Arial" w:hAnsi="Arial"/>
        </w:rPr>
        <w:t>Demand</w:t>
      </w:r>
      <w:proofErr w:type="spellEnd"/>
      <w:r w:rsidRPr="00434539">
        <w:rPr>
          <w:rFonts w:ascii="Arial" w:hAnsi="Arial"/>
        </w:rPr>
        <w:t xml:space="preserve"> message </w:t>
      </w:r>
      <w:proofErr w:type="spellStart"/>
      <w:r w:rsidRPr="00434539">
        <w:rPr>
          <w:rFonts w:ascii="Arial" w:hAnsi="Arial"/>
        </w:rPr>
        <w:t>received</w:t>
      </w:r>
      <w:proofErr w:type="spellEnd"/>
      <w:r w:rsidRPr="00434539">
        <w:rPr>
          <w:rFonts w:ascii="Arial" w:hAnsi="Arial"/>
        </w:rPr>
        <w:t>.</w:t>
      </w:r>
    </w:p>
    <w:p w14:paraId="36C6348A" w14:textId="5AEFCD1E" w:rsidR="00732DBC" w:rsidRPr="00233801" w:rsidDel="00782D7E" w:rsidRDefault="00DD1D8A" w:rsidP="00233801">
      <w:pPr>
        <w:pStyle w:val="Paragraph"/>
        <w:rPr>
          <w:del w:id="209" w:author="Ahmed Elorche" w:date="2018-11-30T18:23:00Z"/>
          <w:lang w:val="en-US"/>
        </w:rPr>
      </w:pPr>
      <w:ins w:id="210" w:author="Ahmed Elorche" w:date="2018-11-30T18:24:00Z">
        <w:r>
          <w:rPr>
            <w:noProof/>
          </w:rPr>
          <w:drawing>
            <wp:inline distT="0" distB="0" distL="0" distR="0" wp14:anchorId="3C9CEEE3" wp14:editId="10251A16">
              <wp:extent cx="5670550" cy="4105910"/>
              <wp:effectExtent l="0" t="0" r="6350" b="8890"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0550" cy="410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602E6E" w14:textId="0D011F52" w:rsidR="00233801" w:rsidRDefault="00233801" w:rsidP="00233801">
      <w:pPr>
        <w:pStyle w:val="Paragraph"/>
        <w:rPr>
          <w:lang w:val="en-US"/>
        </w:rPr>
      </w:pPr>
      <w:del w:id="211" w:author="Ahmed Elorche" w:date="2018-11-30T18:22:00Z">
        <w:r w:rsidDel="003678B4">
          <w:rPr>
            <w:noProof/>
            <w:lang w:val="fr-FR" w:eastAsia="fr-FR"/>
          </w:rPr>
          <w:drawing>
            <wp:inline distT="0" distB="0" distL="0" distR="0" wp14:anchorId="7C1E5C0A" wp14:editId="7F1B5577">
              <wp:extent cx="5667375" cy="2776855"/>
              <wp:effectExtent l="0" t="0" r="9525" b="4445"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67375" cy="277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3C0E0E5" w14:textId="6E7DC9AF" w:rsidR="00233801" w:rsidRPr="001A566D" w:rsidDel="00DD1D8A" w:rsidRDefault="00233801" w:rsidP="00233801">
      <w:pPr>
        <w:pStyle w:val="Paragraph"/>
        <w:rPr>
          <w:del w:id="212" w:author="Ahmed Elorche" w:date="2018-11-30T18:24:00Z"/>
          <w:sz w:val="16"/>
          <w:szCs w:val="1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A566D">
        <w:rPr>
          <w:b/>
          <w:sz w:val="16"/>
          <w:szCs w:val="16"/>
          <w:lang w:val="en-US"/>
        </w:rPr>
        <w:t>Figure 1</w:t>
      </w:r>
      <w:r w:rsidR="00F127F9" w:rsidRPr="001A566D">
        <w:rPr>
          <w:b/>
          <w:sz w:val="16"/>
          <w:szCs w:val="16"/>
          <w:lang w:val="en-US"/>
        </w:rPr>
        <w:t>:</w:t>
      </w:r>
      <w:r w:rsidR="00F127F9" w:rsidRPr="001A566D">
        <w:rPr>
          <w:sz w:val="16"/>
          <w:szCs w:val="16"/>
          <w:lang w:val="en-US"/>
        </w:rPr>
        <w:t xml:space="preserve"> Diagram</w:t>
      </w:r>
      <w:r w:rsidRPr="001A566D">
        <w:rPr>
          <w:sz w:val="16"/>
          <w:szCs w:val="16"/>
          <w:lang w:val="en-US"/>
        </w:rPr>
        <w:t xml:space="preserve"> </w:t>
      </w:r>
      <w:r w:rsidR="005A04AC" w:rsidRPr="001A566D">
        <w:rPr>
          <w:sz w:val="16"/>
          <w:szCs w:val="16"/>
          <w:lang w:val="en-US"/>
        </w:rPr>
        <w:t>of</w:t>
      </w:r>
      <w:r w:rsidRPr="001A566D">
        <w:rPr>
          <w:sz w:val="16"/>
          <w:szCs w:val="16"/>
          <w:lang w:val="en-US"/>
        </w:rPr>
        <w:t xml:space="preserve"> </w:t>
      </w:r>
      <w:r w:rsidR="00A90DDB" w:rsidRPr="001A566D">
        <w:rPr>
          <w:sz w:val="16"/>
          <w:szCs w:val="16"/>
          <w:lang w:val="en-US"/>
        </w:rPr>
        <w:t xml:space="preserve">receiving </w:t>
      </w:r>
      <w:r w:rsidR="00733B2D" w:rsidRPr="001A566D">
        <w:rPr>
          <w:sz w:val="16"/>
          <w:szCs w:val="16"/>
          <w:lang w:val="en-US"/>
        </w:rPr>
        <w:t xml:space="preserve">SmartBox </w:t>
      </w:r>
      <w:r w:rsidR="00A90DDB" w:rsidRPr="001A566D">
        <w:rPr>
          <w:sz w:val="16"/>
          <w:szCs w:val="16"/>
          <w:lang w:val="en-US"/>
        </w:rPr>
        <w:t>message</w:t>
      </w:r>
      <w:r w:rsidR="00B47B66" w:rsidRPr="001A566D">
        <w:rPr>
          <w:sz w:val="16"/>
          <w:szCs w:val="16"/>
          <w:lang w:val="en-US"/>
        </w:rPr>
        <w:t>s</w:t>
      </w:r>
    </w:p>
    <w:p w14:paraId="4F44FD51" w14:textId="77777777" w:rsidR="001A566D" w:rsidRDefault="001A566D" w:rsidP="00233801">
      <w:pPr>
        <w:pStyle w:val="Paragraph"/>
        <w:rPr>
          <w:lang w:val="en-US"/>
        </w:rPr>
      </w:pPr>
    </w:p>
    <w:p w14:paraId="24B6F81A" w14:textId="60162DCB" w:rsidR="001A566D" w:rsidRPr="00434539" w:rsidRDefault="001A566D" w:rsidP="00233801">
      <w:pPr>
        <w:pStyle w:val="Paragraph"/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>When Powercard receive the financial message, the below checks will be done:</w:t>
      </w:r>
    </w:p>
    <w:p w14:paraId="1A58B199" w14:textId="7A45B259" w:rsidR="001A566D" w:rsidRPr="00434539" w:rsidRDefault="001A566D" w:rsidP="001A566D">
      <w:pPr>
        <w:pStyle w:val="Paragraph"/>
        <w:numPr>
          <w:ilvl w:val="0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 xml:space="preserve">Check status code of the financial message </w:t>
      </w:r>
      <w:r w:rsidR="00DC3D35" w:rsidRPr="00434539">
        <w:rPr>
          <w:rFonts w:ascii="Arial" w:hAnsi="Arial"/>
          <w:lang w:val="en-US"/>
        </w:rPr>
        <w:t>:</w:t>
      </w:r>
    </w:p>
    <w:p w14:paraId="07472060" w14:textId="03703C8E" w:rsidR="001A566D" w:rsidRPr="00434539" w:rsidRDefault="001A566D" w:rsidP="001A566D">
      <w:pPr>
        <w:pStyle w:val="Paragraph"/>
        <w:numPr>
          <w:ilvl w:val="1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 xml:space="preserve">Message code Successful (000) </w:t>
      </w:r>
      <w:r w:rsidRPr="00434539">
        <w:rPr>
          <w:rFonts w:ascii="Arial" w:hAnsi="Arial"/>
          <w:lang w:val="en-US"/>
        </w:rPr>
        <w:sym w:font="Wingdings" w:char="F0E0"/>
      </w:r>
      <w:r w:rsidR="00961E70" w:rsidRPr="00434539">
        <w:rPr>
          <w:rFonts w:ascii="Arial" w:hAnsi="Arial"/>
          <w:lang w:val="en-US"/>
        </w:rPr>
        <w:t xml:space="preserve"> continue process</w:t>
      </w:r>
    </w:p>
    <w:p w14:paraId="6395C33F" w14:textId="18B5F314" w:rsidR="00961E70" w:rsidRPr="00434539" w:rsidRDefault="00961E70" w:rsidP="001A566D">
      <w:pPr>
        <w:pStyle w:val="Paragraph"/>
        <w:numPr>
          <w:ilvl w:val="1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 xml:space="preserve">Message code Unsuccessful (any other status code different than ‘000’) </w:t>
      </w:r>
      <w:r w:rsidRPr="00434539">
        <w:rPr>
          <w:rFonts w:ascii="Arial" w:hAnsi="Arial"/>
          <w:lang w:val="en-US"/>
        </w:rPr>
        <w:sym w:font="Wingdings" w:char="F0E0"/>
      </w:r>
      <w:r w:rsidRPr="00434539">
        <w:rPr>
          <w:rFonts w:ascii="Arial" w:hAnsi="Arial"/>
          <w:lang w:val="en-US"/>
        </w:rPr>
        <w:t xml:space="preserve"> log the financial transaction to </w:t>
      </w:r>
      <w:r w:rsidRPr="00434539">
        <w:rPr>
          <w:rFonts w:ascii="Arial" w:hAnsi="Arial"/>
          <w:b/>
          <w:lang w:val="en-US"/>
        </w:rPr>
        <w:t>OTHER_MESSAGE_TABLE.</w:t>
      </w:r>
    </w:p>
    <w:p w14:paraId="6006EE85" w14:textId="2117A83E" w:rsidR="00DC3D35" w:rsidRPr="00434539" w:rsidRDefault="00DC3D35" w:rsidP="00DC3D35">
      <w:pPr>
        <w:pStyle w:val="Paragraph"/>
        <w:numPr>
          <w:ilvl w:val="0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>Check Message Type:</w:t>
      </w:r>
    </w:p>
    <w:p w14:paraId="5ED80A80" w14:textId="6049ED36" w:rsidR="00DC3D35" w:rsidRPr="00434539" w:rsidRDefault="00DC3D35" w:rsidP="00DC3D35">
      <w:pPr>
        <w:pStyle w:val="Paragraph"/>
        <w:numPr>
          <w:ilvl w:val="1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 xml:space="preserve">Message Type is one of the following </w:t>
      </w:r>
      <w:r w:rsidR="00C376E0" w:rsidRPr="00434539">
        <w:rPr>
          <w:rFonts w:ascii="Arial" w:hAnsi="Arial"/>
          <w:lang w:val="en-US"/>
        </w:rPr>
        <w:t>types:</w:t>
      </w:r>
      <w:r w:rsidRPr="00434539">
        <w:rPr>
          <w:rFonts w:ascii="Arial" w:hAnsi="Arial"/>
          <w:lang w:val="en-US"/>
        </w:rPr>
        <w:t xml:space="preserve"> Drop, Removal, Verification and Demand </w:t>
      </w:r>
      <w:r w:rsidRPr="00434539">
        <w:rPr>
          <w:rFonts w:ascii="Arial" w:hAnsi="Arial"/>
          <w:lang w:val="en-US"/>
        </w:rPr>
        <w:sym w:font="Wingdings" w:char="F0E0"/>
      </w:r>
      <w:r w:rsidRPr="00434539">
        <w:rPr>
          <w:rFonts w:ascii="Arial" w:hAnsi="Arial"/>
          <w:lang w:val="en-US"/>
        </w:rPr>
        <w:t xml:space="preserve"> log the financial transaction </w:t>
      </w:r>
      <w:r w:rsidR="00C376E0" w:rsidRPr="00434539">
        <w:rPr>
          <w:rFonts w:ascii="Arial" w:hAnsi="Arial"/>
          <w:lang w:val="en-US"/>
        </w:rPr>
        <w:t>to</w:t>
      </w:r>
      <w:r w:rsidRPr="00434539">
        <w:rPr>
          <w:rFonts w:ascii="Arial" w:hAnsi="Arial"/>
          <w:lang w:val="en-US"/>
        </w:rPr>
        <w:t xml:space="preserve"> the corresponding table </w:t>
      </w:r>
      <w:r w:rsidRPr="00434539">
        <w:rPr>
          <w:rFonts w:ascii="Arial" w:hAnsi="Arial"/>
          <w:b/>
          <w:lang w:val="en-US"/>
        </w:rPr>
        <w:t>SMB_DROP_MESSAGE</w:t>
      </w:r>
      <w:r w:rsidR="009736AB" w:rsidRPr="00434539">
        <w:rPr>
          <w:rFonts w:ascii="Arial" w:hAnsi="Arial"/>
          <w:b/>
          <w:lang w:val="en-US"/>
        </w:rPr>
        <w:t>, SMB</w:t>
      </w:r>
      <w:r w:rsidRPr="00434539">
        <w:rPr>
          <w:rFonts w:ascii="Arial" w:hAnsi="Arial"/>
          <w:b/>
          <w:lang w:val="en-US"/>
        </w:rPr>
        <w:t>_REMOVAL_MESSAGE</w:t>
      </w:r>
      <w:r w:rsidR="009736AB" w:rsidRPr="00434539">
        <w:rPr>
          <w:rFonts w:ascii="Arial" w:hAnsi="Arial"/>
          <w:b/>
          <w:lang w:val="en-US"/>
        </w:rPr>
        <w:t>, SMB</w:t>
      </w:r>
      <w:r w:rsidRPr="00434539">
        <w:rPr>
          <w:rFonts w:ascii="Arial" w:hAnsi="Arial"/>
          <w:b/>
          <w:lang w:val="en-US"/>
        </w:rPr>
        <w:t>_VERIFICATION_MESSAGE and SMB_DEMAND_MESSAGE.</w:t>
      </w:r>
      <w:r w:rsidRPr="00434539">
        <w:rPr>
          <w:rFonts w:ascii="Arial" w:hAnsi="Arial"/>
          <w:lang w:val="en-US"/>
        </w:rPr>
        <w:t xml:space="preserve"> </w:t>
      </w:r>
    </w:p>
    <w:p w14:paraId="53DE36BE" w14:textId="31C3807B" w:rsidR="00C376E0" w:rsidRPr="00434539" w:rsidRDefault="00C376E0" w:rsidP="00DC3D35">
      <w:pPr>
        <w:pStyle w:val="Paragraph"/>
        <w:numPr>
          <w:ilvl w:val="1"/>
          <w:numId w:val="43"/>
        </w:numPr>
        <w:rPr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 xml:space="preserve">Message Type is one of the following types: Acknowledgment, status and query message </w:t>
      </w:r>
      <w:r w:rsidRPr="00434539">
        <w:rPr>
          <w:rFonts w:ascii="Arial" w:hAnsi="Arial"/>
          <w:lang w:val="en-US"/>
        </w:rPr>
        <w:sym w:font="Wingdings" w:char="F0E0"/>
      </w:r>
      <w:r w:rsidRPr="00434539">
        <w:rPr>
          <w:rFonts w:ascii="Arial" w:hAnsi="Arial"/>
          <w:lang w:val="en-US"/>
        </w:rPr>
        <w:t xml:space="preserve"> log the financial transaction to </w:t>
      </w:r>
      <w:r w:rsidRPr="00434539">
        <w:rPr>
          <w:rFonts w:ascii="Arial" w:hAnsi="Arial"/>
          <w:b/>
          <w:lang w:val="en-US"/>
        </w:rPr>
        <w:t>OTHER_MESSAGE_TABLE.</w:t>
      </w:r>
    </w:p>
    <w:p w14:paraId="5C593669" w14:textId="56A776DF" w:rsidR="00F752FF" w:rsidRPr="00434539" w:rsidDel="00C9068D" w:rsidRDefault="00F752FF" w:rsidP="00F752FF">
      <w:pPr>
        <w:pStyle w:val="Paragraph"/>
        <w:rPr>
          <w:del w:id="213" w:author="Ahmed Elorche" w:date="2018-11-30T19:19:00Z"/>
          <w:rFonts w:ascii="Arial" w:hAnsi="Arial"/>
          <w:lang w:val="en-US"/>
        </w:rPr>
      </w:pPr>
      <w:r w:rsidRPr="00434539">
        <w:rPr>
          <w:rFonts w:ascii="Arial" w:hAnsi="Arial"/>
          <w:lang w:val="en-US"/>
        </w:rPr>
        <w:t>In the case the log of financial transaction is done PowerCARD will return successful status of Web services response, otherwise a failed response will be return.</w:t>
      </w:r>
    </w:p>
    <w:p w14:paraId="574F3D90" w14:textId="6589504E" w:rsidR="00F752FF" w:rsidDel="00C9068D" w:rsidRDefault="00F752FF" w:rsidP="00F752FF">
      <w:pPr>
        <w:pStyle w:val="Paragraph"/>
        <w:rPr>
          <w:del w:id="214" w:author="Ahmed Elorche" w:date="2018-11-30T19:19:00Z"/>
          <w:lang w:val="en-US"/>
        </w:rPr>
      </w:pPr>
      <w:del w:id="215" w:author="Ahmed Elorche" w:date="2018-11-30T19:19:00Z">
        <w:r w:rsidDel="00C9068D">
          <w:rPr>
            <w:lang w:val="en-US"/>
          </w:rPr>
          <w:delText xml:space="preserve">  </w:delText>
        </w:r>
      </w:del>
    </w:p>
    <w:p w14:paraId="70ADBFC2" w14:textId="77777777" w:rsidR="00CB4241" w:rsidDel="00C9068D" w:rsidRDefault="00CB4241" w:rsidP="00F752FF">
      <w:pPr>
        <w:pStyle w:val="Paragraph"/>
        <w:rPr>
          <w:del w:id="216" w:author="Ahmed Elorche" w:date="2018-11-30T19:19:00Z"/>
          <w:lang w:val="en-US"/>
        </w:rPr>
      </w:pPr>
    </w:p>
    <w:p w14:paraId="54A25F80" w14:textId="77777777" w:rsidR="00CB4241" w:rsidRPr="00233801" w:rsidRDefault="00CB4241" w:rsidP="00F752FF">
      <w:pPr>
        <w:pStyle w:val="Paragraph"/>
        <w:rPr>
          <w:lang w:val="en-US"/>
        </w:rPr>
      </w:pPr>
    </w:p>
    <w:p w14:paraId="68B9529F" w14:textId="77777777" w:rsidR="00FD3742" w:rsidRDefault="006D3D60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217" w:name="_Toc531595862"/>
      <w:r w:rsidRPr="006D3D60"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Drop message</w:t>
      </w:r>
      <w:bookmarkEnd w:id="217"/>
    </w:p>
    <w:p w14:paraId="28A37B20" w14:textId="77777777" w:rsidR="006D3D60" w:rsidRPr="00FD3742" w:rsidRDefault="00FD3742" w:rsidP="00AA350C">
      <w:pPr>
        <w:pStyle w:val="Paragraph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 xml:space="preserve">  </w:t>
      </w:r>
      <w:bookmarkStart w:id="218" w:name="_Toc531595863"/>
      <w:r w:rsidR="00E31F72"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3.1.1 Description</w:t>
      </w:r>
      <w:bookmarkEnd w:id="218"/>
    </w:p>
    <w:p w14:paraId="22B73A8A" w14:textId="77777777" w:rsidR="00E026FE" w:rsidRPr="00E0058E" w:rsidRDefault="00216E62" w:rsidP="00E026FE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The drop message is a financial transaction sent to PowerCARD</w:t>
      </w:r>
      <w:r w:rsidRPr="00E0058E">
        <w:rPr>
          <w:rFonts w:ascii="Arial" w:hAnsi="Arial"/>
        </w:rPr>
        <w:t xml:space="preserve"> </w:t>
      </w:r>
      <w:r w:rsidRPr="00E0058E">
        <w:rPr>
          <w:rFonts w:ascii="Arial" w:hAnsi="Arial"/>
          <w:lang w:val="en-ZA"/>
        </w:rPr>
        <w:t xml:space="preserve">when cash is deposited into the </w:t>
      </w:r>
      <w:proofErr w:type="spellStart"/>
      <w:r w:rsidRPr="00E0058E">
        <w:rPr>
          <w:rFonts w:ascii="Arial" w:hAnsi="Arial"/>
          <w:lang w:val="en-ZA"/>
        </w:rPr>
        <w:t>SmartBox</w:t>
      </w:r>
      <w:proofErr w:type="spellEnd"/>
      <w:r w:rsidRPr="00E0058E">
        <w:rPr>
          <w:rFonts w:ascii="Arial" w:hAnsi="Arial"/>
          <w:lang w:val="en-ZA"/>
        </w:rPr>
        <w:t xml:space="preserve"> device.</w:t>
      </w:r>
    </w:p>
    <w:p w14:paraId="6A4D97A6" w14:textId="77777777" w:rsidR="00205CC6" w:rsidRPr="00E0058E" w:rsidRDefault="00205CC6" w:rsidP="00E026FE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The structure of the transaction is described below:</w:t>
      </w:r>
    </w:p>
    <w:p w14:paraId="3DBF9B23" w14:textId="77777777" w:rsidR="00205CC6" w:rsidRDefault="00205CC6" w:rsidP="00E026FE">
      <w:pPr>
        <w:pStyle w:val="Paragraph"/>
        <w:rPr>
          <w:lang w:val="en-ZA"/>
        </w:rPr>
      </w:pPr>
      <w:r w:rsidRPr="00E0058E">
        <w:rPr>
          <w:rFonts w:ascii="Arial" w:hAnsi="Arial"/>
          <w:lang w:val="en-ZA"/>
        </w:rPr>
        <w:t>Example:</w:t>
      </w:r>
      <w:r>
        <w:rPr>
          <w:lang w:val="en-ZA"/>
        </w:rPr>
        <w:t xml:space="preserve"> </w:t>
      </w:r>
      <w:r w:rsidRPr="00205CC6">
        <w:rPr>
          <w:rFonts w:cs="Calibri"/>
          <w:b/>
          <w:lang w:val="en-US"/>
        </w:rPr>
        <w:t>D</w:t>
      </w:r>
      <w:r w:rsidRPr="00205CC6">
        <w:rPr>
          <w:rFonts w:cs="Calibri"/>
          <w:lang w:val="en-US"/>
        </w:rPr>
        <w:t>,100000000096052,BA0884,72087000000176,N,2,147568593,DEPOSITREFERENCE,YYYY-MM-DD HH:MM:SS:TTTTT,601123,ZAR,2500,57,24,i10c=0,i20c=2,i50c=5,iR1=2,iR2=5,iR5=8,iR10=200,iR20=1,iR50=55,iR100=60,iR200=82,0,0,0,0</w:t>
      </w:r>
      <w:r w:rsidR="00CE640B">
        <w:rPr>
          <w:rFonts w:cs="Calibri"/>
          <w:lang w:val="en-US"/>
        </w:rPr>
        <w:t>,</w:t>
      </w:r>
      <w:r w:rsidR="00CE640B" w:rsidRPr="00CE640B">
        <w:rPr>
          <w:rFonts w:cs="Calibri"/>
          <w:color w:val="FF0000"/>
          <w:lang w:val="en-US"/>
        </w:rPr>
        <w:t>000</w:t>
      </w:r>
    </w:p>
    <w:tbl>
      <w:tblPr>
        <w:tblpPr w:leftFromText="180" w:rightFromText="180" w:vertAnchor="text" w:horzAnchor="margin" w:tblpXSpec="center" w:tblpY="145"/>
        <w:tblW w:w="9355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810"/>
        <w:gridCol w:w="1264"/>
        <w:gridCol w:w="846"/>
        <w:gridCol w:w="4975"/>
      </w:tblGrid>
      <w:tr w:rsidR="00205CC6" w:rsidRPr="00192D39" w14:paraId="68C81D9E" w14:textId="77777777" w:rsidTr="00C67966">
        <w:tc>
          <w:tcPr>
            <w:tcW w:w="460" w:type="dxa"/>
          </w:tcPr>
          <w:p w14:paraId="7AAF73C4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  <w:bookmarkStart w:id="219" w:name="_Toc412537633"/>
          </w:p>
        </w:tc>
        <w:tc>
          <w:tcPr>
            <w:tcW w:w="8895" w:type="dxa"/>
            <w:gridSpan w:val="4"/>
            <w:shd w:val="clear" w:color="auto" w:fill="auto"/>
          </w:tcPr>
          <w:p w14:paraId="37F90F2E" w14:textId="77777777" w:rsidR="00205CC6" w:rsidRPr="00205CC6" w:rsidRDefault="00205CC6" w:rsidP="00205CC6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205CC6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Drop Message Layout for SmartBox </w:t>
            </w:r>
          </w:p>
        </w:tc>
      </w:tr>
      <w:tr w:rsidR="00205CC6" w:rsidRPr="00BF4F29" w14:paraId="4653C5EE" w14:textId="77777777" w:rsidTr="00C67966">
        <w:tc>
          <w:tcPr>
            <w:tcW w:w="460" w:type="dxa"/>
            <w:shd w:val="clear" w:color="auto" w:fill="009999"/>
          </w:tcPr>
          <w:p w14:paraId="6025224B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0BA186AB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4EB8056B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Datatype</w:t>
            </w:r>
          </w:p>
        </w:tc>
        <w:tc>
          <w:tcPr>
            <w:tcW w:w="846" w:type="dxa"/>
            <w:shd w:val="clear" w:color="auto" w:fill="009999"/>
          </w:tcPr>
          <w:p w14:paraId="04B4B5AA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Size</w:t>
            </w:r>
          </w:p>
        </w:tc>
        <w:tc>
          <w:tcPr>
            <w:tcW w:w="4975" w:type="dxa"/>
            <w:shd w:val="clear" w:color="auto" w:fill="009999"/>
          </w:tcPr>
          <w:p w14:paraId="23A9DB6E" w14:textId="77777777" w:rsidR="00205CC6" w:rsidRPr="006F7069" w:rsidRDefault="00205CC6" w:rsidP="00C67966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205CC6" w:rsidRPr="00E0058E" w14:paraId="70B2E8E7" w14:textId="77777777" w:rsidTr="00C67966">
        <w:trPr>
          <w:trHeight w:val="519"/>
        </w:trPr>
        <w:tc>
          <w:tcPr>
            <w:tcW w:w="460" w:type="dxa"/>
            <w:vAlign w:val="center"/>
          </w:tcPr>
          <w:p w14:paraId="16DD136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3A3F1FE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22B6C811" w14:textId="77777777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925F909" w14:textId="29A432E8" w:rsidR="00205CC6" w:rsidRPr="00E0058E" w:rsidRDefault="00192D39" w:rsidP="00C6796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/>
                <w:lang w:val="en-ZA"/>
              </w:rPr>
            </w:pPr>
            <w:ins w:id="220" w:author="Ahmed Elorche" w:date="2018-12-02T16:12:00Z">
              <w:r>
                <w:rPr>
                  <w:rFonts w:ascii="Arial" w:hAnsi="Arial"/>
                  <w:lang w:val="en-ZA"/>
                </w:rPr>
                <w:t>1</w:t>
              </w:r>
            </w:ins>
            <w:ins w:id="221" w:author="Ahmed Elorche [2]" w:date="2018-11-19T16:56:00Z">
              <w:del w:id="222" w:author="Ahmed Elorche" w:date="2018-12-02T16:12:00Z">
                <w:r w:rsidR="00AB0533" w:rsidDel="00192D39">
                  <w:rPr>
                    <w:rFonts w:ascii="Arial" w:hAnsi="Arial"/>
                    <w:lang w:val="en-ZA"/>
                  </w:rPr>
                  <w:delText>2</w:delText>
                </w:r>
              </w:del>
            </w:ins>
            <w:del w:id="223" w:author="Ahmed Elorche" w:date="2018-12-02T16:12:00Z">
              <w:r w:rsidR="00205CC6" w:rsidRPr="00E0058E" w:rsidDel="00192D39">
                <w:rPr>
                  <w:rFonts w:ascii="Arial" w:hAnsi="Arial"/>
                  <w:lang w:val="en-ZA"/>
                </w:rPr>
                <w:delText>1</w:delText>
              </w:r>
            </w:del>
          </w:p>
        </w:tc>
        <w:tc>
          <w:tcPr>
            <w:tcW w:w="4975" w:type="dxa"/>
          </w:tcPr>
          <w:p w14:paraId="20CFA557" w14:textId="77777777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To indicate if the message is a drop e.g. “D”.</w:t>
            </w:r>
          </w:p>
          <w:p w14:paraId="5906B0A1" w14:textId="77777777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 – Drop</w:t>
            </w:r>
          </w:p>
        </w:tc>
      </w:tr>
      <w:tr w:rsidR="00205CC6" w:rsidRPr="00192D39" w14:paraId="1D6ABEE3" w14:textId="77777777" w:rsidTr="00C67966">
        <w:trPr>
          <w:trHeight w:val="713"/>
        </w:trPr>
        <w:tc>
          <w:tcPr>
            <w:tcW w:w="460" w:type="dxa"/>
            <w:vAlign w:val="center"/>
          </w:tcPr>
          <w:p w14:paraId="1A9DCCA6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32C0B0FB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Merchant Number</w:t>
            </w:r>
          </w:p>
        </w:tc>
        <w:tc>
          <w:tcPr>
            <w:tcW w:w="1264" w:type="dxa"/>
            <w:vAlign w:val="center"/>
          </w:tcPr>
          <w:p w14:paraId="25525B43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383D727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15</w:t>
            </w:r>
          </w:p>
        </w:tc>
        <w:tc>
          <w:tcPr>
            <w:tcW w:w="4975" w:type="dxa"/>
          </w:tcPr>
          <w:p w14:paraId="53E1EDC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To represent the merchant number for the merchant who is depositing into the device.</w:t>
            </w:r>
          </w:p>
        </w:tc>
      </w:tr>
      <w:tr w:rsidR="00205CC6" w:rsidRPr="00192D39" w14:paraId="5E7BCBF7" w14:textId="77777777" w:rsidTr="00C67966">
        <w:trPr>
          <w:trHeight w:val="713"/>
        </w:trPr>
        <w:tc>
          <w:tcPr>
            <w:tcW w:w="460" w:type="dxa"/>
            <w:vAlign w:val="center"/>
          </w:tcPr>
          <w:p w14:paraId="2329BFAB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lastRenderedPageBreak/>
              <w:t>3</w:t>
            </w:r>
          </w:p>
        </w:tc>
        <w:tc>
          <w:tcPr>
            <w:tcW w:w="1810" w:type="dxa"/>
            <w:vAlign w:val="center"/>
          </w:tcPr>
          <w:p w14:paraId="13AAB540" w14:textId="77777777" w:rsidR="00205CC6" w:rsidRPr="00E0058E" w:rsidRDefault="00205CC6" w:rsidP="00C67966">
            <w:pPr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Device Number</w:t>
            </w:r>
          </w:p>
        </w:tc>
        <w:tc>
          <w:tcPr>
            <w:tcW w:w="1264" w:type="dxa"/>
            <w:vAlign w:val="center"/>
          </w:tcPr>
          <w:p w14:paraId="16F81F96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47E06DF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15</w:t>
            </w:r>
          </w:p>
        </w:tc>
        <w:tc>
          <w:tcPr>
            <w:tcW w:w="4975" w:type="dxa"/>
          </w:tcPr>
          <w:p w14:paraId="07E7B0F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The merchant device number is represented by the 6 digits of the string. </w:t>
            </w:r>
          </w:p>
        </w:tc>
      </w:tr>
      <w:tr w:rsidR="00205CC6" w:rsidRPr="00192D39" w14:paraId="5DC3FC42" w14:textId="77777777" w:rsidTr="00C67966">
        <w:trPr>
          <w:trHeight w:val="287"/>
        </w:trPr>
        <w:tc>
          <w:tcPr>
            <w:tcW w:w="460" w:type="dxa"/>
            <w:vAlign w:val="center"/>
          </w:tcPr>
          <w:p w14:paraId="4E4CA85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6DE2AA6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2BB03658" w14:textId="77777777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2218A70" w14:textId="77777777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14</w:t>
            </w:r>
          </w:p>
        </w:tc>
        <w:tc>
          <w:tcPr>
            <w:tcW w:w="4975" w:type="dxa"/>
          </w:tcPr>
          <w:p w14:paraId="7BC8B490" w14:textId="71A737C3" w:rsidR="00205CC6" w:rsidRPr="00E0058E" w:rsidRDefault="00205CC6" w:rsidP="00C6796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The bag number is represented by </w:t>
            </w:r>
            <w:commentRangeStart w:id="224"/>
            <w:commentRangeStart w:id="225"/>
            <w:r w:rsidRPr="00E0058E">
              <w:rPr>
                <w:rFonts w:ascii="Arial" w:hAnsi="Arial"/>
                <w:lang w:val="en-ZA"/>
              </w:rPr>
              <w:t xml:space="preserve">14 </w:t>
            </w:r>
            <w:ins w:id="226" w:author="Ahmed Elorche [2]" w:date="2018-11-19T14:21:00Z">
              <w:r w:rsidR="004E58DA">
                <w:rPr>
                  <w:rFonts w:ascii="Arial" w:hAnsi="Arial"/>
                  <w:lang w:val="en-ZA"/>
                </w:rPr>
                <w:t>alphanumeric</w:t>
              </w:r>
            </w:ins>
            <w:del w:id="227" w:author="Ahmed Elorche [2]" w:date="2018-11-19T14:20:00Z">
              <w:r w:rsidRPr="00E0058E" w:rsidDel="00D42B24">
                <w:rPr>
                  <w:rFonts w:ascii="Arial" w:hAnsi="Arial"/>
                  <w:lang w:val="en-ZA"/>
                </w:rPr>
                <w:delText>digits</w:delText>
              </w:r>
            </w:del>
            <w:r w:rsidRPr="00E0058E">
              <w:rPr>
                <w:rFonts w:ascii="Arial" w:hAnsi="Arial"/>
                <w:lang w:val="en-ZA"/>
              </w:rPr>
              <w:t xml:space="preserve"> </w:t>
            </w:r>
            <w:commentRangeEnd w:id="224"/>
            <w:r w:rsidR="00334783">
              <w:rPr>
                <w:rStyle w:val="Marquedecommentaire"/>
              </w:rPr>
              <w:commentReference w:id="224"/>
            </w:r>
            <w:commentRangeEnd w:id="225"/>
            <w:r w:rsidR="00D42B24">
              <w:rPr>
                <w:rStyle w:val="Marquedecommentaire"/>
              </w:rPr>
              <w:commentReference w:id="225"/>
            </w:r>
            <w:r w:rsidRPr="00E0058E">
              <w:rPr>
                <w:rFonts w:ascii="Arial" w:hAnsi="Arial"/>
                <w:lang w:val="en-ZA"/>
              </w:rPr>
              <w:t>of the string.</w:t>
            </w:r>
          </w:p>
        </w:tc>
      </w:tr>
      <w:tr w:rsidR="00205CC6" w:rsidRPr="00EB3564" w14:paraId="1B60AA3C" w14:textId="77777777" w:rsidTr="000117D4">
        <w:trPr>
          <w:trHeight w:val="1926"/>
        </w:trPr>
        <w:tc>
          <w:tcPr>
            <w:tcW w:w="460" w:type="dxa"/>
            <w:vAlign w:val="center"/>
          </w:tcPr>
          <w:p w14:paraId="42B16B3C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2B6BAEEB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Container Type</w:t>
            </w:r>
          </w:p>
        </w:tc>
        <w:tc>
          <w:tcPr>
            <w:tcW w:w="1264" w:type="dxa"/>
            <w:vAlign w:val="center"/>
          </w:tcPr>
          <w:p w14:paraId="5D224A35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0785AF1F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</w:t>
            </w:r>
          </w:p>
        </w:tc>
        <w:tc>
          <w:tcPr>
            <w:tcW w:w="4975" w:type="dxa"/>
          </w:tcPr>
          <w:p w14:paraId="2E9BDFE6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To indicate that the bag contains Notes = “N”.  </w:t>
            </w:r>
          </w:p>
          <w:p w14:paraId="2CE957C4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N=Notes</w:t>
            </w:r>
          </w:p>
          <w:p w14:paraId="0ED8D28C" w14:textId="77777777" w:rsidR="00205CC6" w:rsidRPr="00E0058E" w:rsidDel="00046AAF" w:rsidRDefault="00205CC6" w:rsidP="00C67966">
            <w:pPr>
              <w:spacing w:line="360" w:lineRule="auto"/>
              <w:rPr>
                <w:del w:id="228" w:author="Ahmed Elorche [2]" w:date="2018-11-19T14:21:00Z"/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C=Coins</w:t>
            </w:r>
          </w:p>
          <w:p w14:paraId="2F11FE4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commentRangeStart w:id="229"/>
            <w:commentRangeStart w:id="230"/>
            <w:del w:id="231" w:author="Ahmed Elorche [2]" w:date="2018-11-19T14:21:00Z">
              <w:r w:rsidRPr="00E0058E" w:rsidDel="00046AAF">
                <w:rPr>
                  <w:rFonts w:ascii="Arial" w:hAnsi="Arial"/>
                  <w:lang w:val="en-ZA"/>
                </w:rPr>
                <w:delText xml:space="preserve">M=Notes and Coin </w:delText>
              </w:r>
            </w:del>
          </w:p>
          <w:p w14:paraId="1A4D1D10" w14:textId="35201A3B" w:rsidR="00205CC6" w:rsidRPr="00E0058E" w:rsidRDefault="00150D0A" w:rsidP="00C67966">
            <w:pPr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proofErr w:type="spellStart"/>
            <w:r w:rsidRPr="00E0058E">
              <w:rPr>
                <w:rFonts w:ascii="Arial" w:hAnsi="Arial"/>
                <w:sz w:val="16"/>
                <w:szCs w:val="16"/>
                <w:lang w:val="en-ZA"/>
              </w:rPr>
              <w:t>SmartBox</w:t>
            </w:r>
            <w:proofErr w:type="spellEnd"/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 accepts only notes deposits</w:t>
            </w:r>
            <w:commentRangeEnd w:id="229"/>
            <w:r w:rsidR="00F32D4E">
              <w:rPr>
                <w:rStyle w:val="Marquedecommentaire"/>
              </w:rPr>
              <w:commentReference w:id="229"/>
            </w:r>
            <w:commentRangeEnd w:id="230"/>
            <w:r w:rsidR="00046AAF">
              <w:rPr>
                <w:rStyle w:val="Marquedecommentaire"/>
              </w:rPr>
              <w:commentReference w:id="230"/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.</w:t>
            </w:r>
          </w:p>
        </w:tc>
      </w:tr>
      <w:tr w:rsidR="00205CC6" w:rsidRPr="00192D39" w14:paraId="6CB93716" w14:textId="77777777" w:rsidTr="00C67966">
        <w:trPr>
          <w:trHeight w:val="406"/>
        </w:trPr>
        <w:tc>
          <w:tcPr>
            <w:tcW w:w="460" w:type="dxa"/>
            <w:vAlign w:val="center"/>
          </w:tcPr>
          <w:p w14:paraId="666F74D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5CE2736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Sequence Number</w:t>
            </w:r>
          </w:p>
        </w:tc>
        <w:tc>
          <w:tcPr>
            <w:tcW w:w="1264" w:type="dxa"/>
            <w:vAlign w:val="center"/>
          </w:tcPr>
          <w:p w14:paraId="76716C89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85DC039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4</w:t>
            </w:r>
          </w:p>
        </w:tc>
        <w:tc>
          <w:tcPr>
            <w:tcW w:w="4975" w:type="dxa"/>
          </w:tcPr>
          <w:p w14:paraId="3FA43FAC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Every drop message for every bag should have a sequence number.</w:t>
            </w:r>
          </w:p>
          <w:p w14:paraId="1B2B71CB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8"/>
                <w:lang w:val="en-ZA"/>
              </w:rPr>
              <w:t>Note:</w:t>
            </w:r>
            <w:r w:rsidRPr="00E0058E">
              <w:rPr>
                <w:rFonts w:ascii="Arial" w:hAnsi="Arial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when the bag is replaced with an empty bag then the sequence number should start from 1.</w:t>
            </w:r>
          </w:p>
        </w:tc>
      </w:tr>
      <w:tr w:rsidR="00205CC6" w:rsidRPr="00192D39" w14:paraId="7A263A3E" w14:textId="77777777" w:rsidTr="00C67966">
        <w:trPr>
          <w:trHeight w:val="343"/>
        </w:trPr>
        <w:tc>
          <w:tcPr>
            <w:tcW w:w="460" w:type="dxa"/>
            <w:vAlign w:val="center"/>
          </w:tcPr>
          <w:p w14:paraId="188325A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7A4754D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1D8EEDFD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F4CBEC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10</w:t>
            </w:r>
          </w:p>
        </w:tc>
        <w:tc>
          <w:tcPr>
            <w:tcW w:w="4975" w:type="dxa"/>
          </w:tcPr>
          <w:p w14:paraId="0E3FB72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A unique identifier for each transaction performed on the SB device, e.g. 147568593</w:t>
            </w:r>
          </w:p>
          <w:p w14:paraId="3D622B5C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The transaction ID is important for every transaction processed, whether it is a drop or removal. This transaction ID is tied back to the status message based on merchant settlement option. The vendor should always use a unique transaction ID and FNB Cash will use this ID to trace the transaction. </w:t>
            </w:r>
          </w:p>
        </w:tc>
      </w:tr>
      <w:tr w:rsidR="00205CC6" w:rsidRPr="00192D39" w14:paraId="7DDAFC8C" w14:textId="77777777" w:rsidTr="00C67966">
        <w:tc>
          <w:tcPr>
            <w:tcW w:w="460" w:type="dxa"/>
            <w:vAlign w:val="center"/>
          </w:tcPr>
          <w:p w14:paraId="279543DA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2458C84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Deposit Reference </w:t>
            </w:r>
          </w:p>
        </w:tc>
        <w:tc>
          <w:tcPr>
            <w:tcW w:w="1264" w:type="dxa"/>
            <w:vAlign w:val="center"/>
          </w:tcPr>
          <w:p w14:paraId="7D073914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1925C1CF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20</w:t>
            </w:r>
          </w:p>
        </w:tc>
        <w:tc>
          <w:tcPr>
            <w:tcW w:w="4975" w:type="dxa"/>
          </w:tcPr>
          <w:p w14:paraId="6125AFED" w14:textId="0CF99885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commentRangeStart w:id="232"/>
            <w:r w:rsidRPr="00E0058E">
              <w:rPr>
                <w:rFonts w:ascii="Arial" w:hAnsi="Arial"/>
                <w:lang w:val="en-ZA"/>
              </w:rPr>
              <w:t xml:space="preserve">Should </w:t>
            </w:r>
            <w:r w:rsidR="00D460A4" w:rsidRPr="00E0058E">
              <w:rPr>
                <w:rFonts w:ascii="Arial" w:hAnsi="Arial"/>
                <w:lang w:val="en-ZA"/>
              </w:rPr>
              <w:t>display the merchant reference.</w:t>
            </w:r>
            <w:commentRangeEnd w:id="232"/>
            <w:r w:rsidR="00F32D4E">
              <w:rPr>
                <w:rStyle w:val="Marquedecommentaire"/>
              </w:rPr>
              <w:commentReference w:id="232"/>
            </w:r>
          </w:p>
        </w:tc>
      </w:tr>
      <w:tr w:rsidR="00205CC6" w:rsidRPr="00E0058E" w14:paraId="1E97D363" w14:textId="77777777" w:rsidTr="00C67966">
        <w:trPr>
          <w:trHeight w:val="553"/>
        </w:trPr>
        <w:tc>
          <w:tcPr>
            <w:tcW w:w="460" w:type="dxa"/>
            <w:vAlign w:val="center"/>
          </w:tcPr>
          <w:p w14:paraId="551784D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9</w:t>
            </w:r>
          </w:p>
        </w:tc>
        <w:tc>
          <w:tcPr>
            <w:tcW w:w="1810" w:type="dxa"/>
            <w:vAlign w:val="center"/>
          </w:tcPr>
          <w:p w14:paraId="024F067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Transmission Date</w:t>
            </w:r>
          </w:p>
        </w:tc>
        <w:tc>
          <w:tcPr>
            <w:tcW w:w="1264" w:type="dxa"/>
            <w:vAlign w:val="center"/>
          </w:tcPr>
          <w:p w14:paraId="2CB6DF97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DATETIME</w:t>
            </w:r>
          </w:p>
        </w:tc>
        <w:tc>
          <w:tcPr>
            <w:tcW w:w="846" w:type="dxa"/>
            <w:vAlign w:val="center"/>
          </w:tcPr>
          <w:p w14:paraId="7EAC62B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26</w:t>
            </w:r>
          </w:p>
        </w:tc>
        <w:tc>
          <w:tcPr>
            <w:tcW w:w="4975" w:type="dxa"/>
          </w:tcPr>
          <w:p w14:paraId="564B375D" w14:textId="27989F66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To represent the date and time when the device transmitted the drop e.g. </w:t>
            </w:r>
            <w:r w:rsidRPr="00E0058E">
              <w:rPr>
                <w:rFonts w:ascii="Arial" w:hAnsi="Arial" w:cs="Calibri"/>
                <w:lang w:val="en-ZA"/>
              </w:rPr>
              <w:t xml:space="preserve"> YYYY-MM-DD HH:MM:SS:TTTTT</w:t>
            </w:r>
            <w:r w:rsidR="00D460A4" w:rsidRPr="00E0058E">
              <w:rPr>
                <w:rFonts w:ascii="Arial" w:hAnsi="Arial"/>
                <w:lang w:val="en-ZA"/>
              </w:rPr>
              <w:t xml:space="preserve"> “2014-03-11 21:52:00.00000”</w:t>
            </w:r>
          </w:p>
        </w:tc>
      </w:tr>
      <w:tr w:rsidR="00205CC6" w:rsidRPr="00192D39" w14:paraId="6520C061" w14:textId="77777777" w:rsidTr="00C67966">
        <w:tc>
          <w:tcPr>
            <w:tcW w:w="460" w:type="dxa"/>
            <w:vAlign w:val="center"/>
          </w:tcPr>
          <w:p w14:paraId="4195465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10</w:t>
            </w:r>
          </w:p>
        </w:tc>
        <w:tc>
          <w:tcPr>
            <w:tcW w:w="1810" w:type="dxa"/>
            <w:vAlign w:val="center"/>
          </w:tcPr>
          <w:p w14:paraId="16B78AF6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Canister Number</w:t>
            </w:r>
          </w:p>
        </w:tc>
        <w:tc>
          <w:tcPr>
            <w:tcW w:w="1264" w:type="dxa"/>
            <w:vAlign w:val="center"/>
          </w:tcPr>
          <w:p w14:paraId="1A5ACAAC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81DF104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6</w:t>
            </w:r>
          </w:p>
        </w:tc>
        <w:tc>
          <w:tcPr>
            <w:tcW w:w="4975" w:type="dxa"/>
          </w:tcPr>
          <w:p w14:paraId="567F1A4C" w14:textId="25B1A93E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Optional: The canister number is indica</w:t>
            </w:r>
            <w:r w:rsidR="00D460A4" w:rsidRPr="00E0058E">
              <w:rPr>
                <w:rFonts w:ascii="Arial" w:hAnsi="Arial"/>
                <w:lang w:val="en-ZA"/>
              </w:rPr>
              <w:t>ted by the 6 digits e.g. 601123</w:t>
            </w:r>
          </w:p>
        </w:tc>
      </w:tr>
      <w:tr w:rsidR="00205CC6" w:rsidRPr="00192D39" w14:paraId="14C2A65A" w14:textId="77777777" w:rsidTr="00BD73D0">
        <w:trPr>
          <w:trHeight w:val="908"/>
        </w:trPr>
        <w:tc>
          <w:tcPr>
            <w:tcW w:w="460" w:type="dxa"/>
            <w:vAlign w:val="center"/>
          </w:tcPr>
          <w:p w14:paraId="3481433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11</w:t>
            </w:r>
          </w:p>
        </w:tc>
        <w:tc>
          <w:tcPr>
            <w:tcW w:w="1810" w:type="dxa"/>
            <w:vAlign w:val="center"/>
          </w:tcPr>
          <w:p w14:paraId="5DFCB07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Currency</w:t>
            </w:r>
          </w:p>
        </w:tc>
        <w:tc>
          <w:tcPr>
            <w:tcW w:w="1264" w:type="dxa"/>
            <w:vAlign w:val="center"/>
          </w:tcPr>
          <w:p w14:paraId="420A4EAC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078F1FB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3</w:t>
            </w:r>
          </w:p>
        </w:tc>
        <w:tc>
          <w:tcPr>
            <w:tcW w:w="4975" w:type="dxa"/>
          </w:tcPr>
          <w:p w14:paraId="2715FC1E" w14:textId="77777777" w:rsidR="00BD73D0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Currency used</w:t>
            </w:r>
          </w:p>
          <w:p w14:paraId="4AD2D1AD" w14:textId="6D93B4DB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ZAR: South African Rand</w:t>
            </w:r>
          </w:p>
        </w:tc>
      </w:tr>
      <w:tr w:rsidR="00205CC6" w:rsidRPr="00192D39" w14:paraId="6AD7F8F0" w14:textId="77777777" w:rsidTr="00C67966">
        <w:tc>
          <w:tcPr>
            <w:tcW w:w="460" w:type="dxa"/>
            <w:vAlign w:val="center"/>
          </w:tcPr>
          <w:p w14:paraId="0A748FA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12</w:t>
            </w:r>
          </w:p>
        </w:tc>
        <w:tc>
          <w:tcPr>
            <w:tcW w:w="1810" w:type="dxa"/>
            <w:vAlign w:val="center"/>
          </w:tcPr>
          <w:p w14:paraId="34B6F186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Total Amount</w:t>
            </w:r>
          </w:p>
        </w:tc>
        <w:tc>
          <w:tcPr>
            <w:tcW w:w="1264" w:type="dxa"/>
            <w:vAlign w:val="center"/>
          </w:tcPr>
          <w:p w14:paraId="695C79F1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1BBF11B5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10</w:t>
            </w:r>
          </w:p>
        </w:tc>
        <w:tc>
          <w:tcPr>
            <w:tcW w:w="4975" w:type="dxa"/>
          </w:tcPr>
          <w:p w14:paraId="0C17099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Should represent the sum of the drop should include the sum of coins and notes , e.g. 2100.00</w:t>
            </w:r>
          </w:p>
        </w:tc>
      </w:tr>
      <w:tr w:rsidR="00205CC6" w:rsidRPr="00192D39" w14:paraId="389AD593" w14:textId="77777777" w:rsidTr="00C67966">
        <w:tc>
          <w:tcPr>
            <w:tcW w:w="460" w:type="dxa"/>
            <w:vAlign w:val="center"/>
          </w:tcPr>
          <w:p w14:paraId="7A75FE8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lastRenderedPageBreak/>
              <w:t>13</w:t>
            </w:r>
          </w:p>
        </w:tc>
        <w:tc>
          <w:tcPr>
            <w:tcW w:w="1810" w:type="dxa"/>
            <w:vAlign w:val="center"/>
          </w:tcPr>
          <w:p w14:paraId="1BB27E4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Total Notes</w:t>
            </w:r>
          </w:p>
        </w:tc>
        <w:tc>
          <w:tcPr>
            <w:tcW w:w="1264" w:type="dxa"/>
            <w:vAlign w:val="center"/>
          </w:tcPr>
          <w:p w14:paraId="29A224CF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C6ADE95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10</w:t>
            </w:r>
          </w:p>
        </w:tc>
        <w:tc>
          <w:tcPr>
            <w:tcW w:w="4975" w:type="dxa"/>
          </w:tcPr>
          <w:p w14:paraId="3AE9DB9C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Should represent the total number of notes in the bag e.g. 20</w:t>
            </w:r>
          </w:p>
        </w:tc>
      </w:tr>
      <w:tr w:rsidR="00205CC6" w:rsidRPr="00192D39" w14:paraId="73C6FEE8" w14:textId="77777777" w:rsidTr="00C67966">
        <w:tc>
          <w:tcPr>
            <w:tcW w:w="460" w:type="dxa"/>
            <w:vAlign w:val="center"/>
          </w:tcPr>
          <w:p w14:paraId="2700437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14</w:t>
            </w:r>
          </w:p>
        </w:tc>
        <w:tc>
          <w:tcPr>
            <w:tcW w:w="1810" w:type="dxa"/>
            <w:vAlign w:val="center"/>
          </w:tcPr>
          <w:p w14:paraId="5028142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Total Coins</w:t>
            </w:r>
          </w:p>
        </w:tc>
        <w:tc>
          <w:tcPr>
            <w:tcW w:w="1264" w:type="dxa"/>
            <w:vAlign w:val="center"/>
          </w:tcPr>
          <w:p w14:paraId="2C98F3CE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2CDFA0F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10</w:t>
            </w:r>
          </w:p>
        </w:tc>
        <w:tc>
          <w:tcPr>
            <w:tcW w:w="4975" w:type="dxa"/>
          </w:tcPr>
          <w:p w14:paraId="32FECB3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Should represent the total number of coins in the bag e.g. 20</w:t>
            </w:r>
          </w:p>
        </w:tc>
      </w:tr>
      <w:tr w:rsidR="00205CC6" w:rsidRPr="00192D39" w14:paraId="2675D5CE" w14:textId="77777777" w:rsidTr="00C67966">
        <w:tc>
          <w:tcPr>
            <w:tcW w:w="460" w:type="dxa"/>
            <w:vAlign w:val="center"/>
          </w:tcPr>
          <w:p w14:paraId="342DF9C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15</w:t>
            </w:r>
          </w:p>
        </w:tc>
        <w:tc>
          <w:tcPr>
            <w:tcW w:w="1810" w:type="dxa"/>
            <w:vAlign w:val="center"/>
          </w:tcPr>
          <w:p w14:paraId="62D4058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</w:t>
            </w:r>
          </w:p>
        </w:tc>
        <w:tc>
          <w:tcPr>
            <w:tcW w:w="1264" w:type="dxa"/>
            <w:vAlign w:val="center"/>
          </w:tcPr>
          <w:p w14:paraId="7AE6169D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7FE72CE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278726B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sz w:val="16"/>
                <w:szCs w:val="16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 xml:space="preserve">The number of 10c coins for the drop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 </w:t>
            </w:r>
          </w:p>
          <w:p w14:paraId="06E5518A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3A8386B6" w14:textId="77777777" w:rsidTr="00C67966">
        <w:tc>
          <w:tcPr>
            <w:tcW w:w="460" w:type="dxa"/>
            <w:vAlign w:val="center"/>
          </w:tcPr>
          <w:p w14:paraId="1197FBE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16</w:t>
            </w:r>
          </w:p>
        </w:tc>
        <w:tc>
          <w:tcPr>
            <w:tcW w:w="1810" w:type="dxa"/>
            <w:vAlign w:val="center"/>
          </w:tcPr>
          <w:p w14:paraId="0EA8A6D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Denomination2</w:t>
            </w:r>
          </w:p>
        </w:tc>
        <w:tc>
          <w:tcPr>
            <w:tcW w:w="1264" w:type="dxa"/>
            <w:vAlign w:val="center"/>
          </w:tcPr>
          <w:p w14:paraId="7716381C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A73837C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2C87E28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20c coins for the drop</w:t>
            </w:r>
          </w:p>
          <w:p w14:paraId="7409E42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47290C7B" w14:textId="77777777" w:rsidTr="00C67966">
        <w:tc>
          <w:tcPr>
            <w:tcW w:w="460" w:type="dxa"/>
            <w:vAlign w:val="center"/>
          </w:tcPr>
          <w:p w14:paraId="62D3D16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17</w:t>
            </w:r>
          </w:p>
        </w:tc>
        <w:tc>
          <w:tcPr>
            <w:tcW w:w="1810" w:type="dxa"/>
            <w:vAlign w:val="center"/>
          </w:tcPr>
          <w:p w14:paraId="73153BB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Denomination3</w:t>
            </w:r>
          </w:p>
        </w:tc>
        <w:tc>
          <w:tcPr>
            <w:tcW w:w="1264" w:type="dxa"/>
            <w:vAlign w:val="center"/>
          </w:tcPr>
          <w:p w14:paraId="10A12A36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1DD12CA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6926998F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50c coins for the drop</w:t>
            </w:r>
          </w:p>
          <w:p w14:paraId="08DDFC6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1539DE26" w14:textId="77777777" w:rsidTr="00C67966">
        <w:tc>
          <w:tcPr>
            <w:tcW w:w="460" w:type="dxa"/>
            <w:vAlign w:val="center"/>
          </w:tcPr>
          <w:p w14:paraId="0CD0975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18</w:t>
            </w:r>
          </w:p>
        </w:tc>
        <w:tc>
          <w:tcPr>
            <w:tcW w:w="1810" w:type="dxa"/>
            <w:vAlign w:val="center"/>
          </w:tcPr>
          <w:p w14:paraId="394A911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Denomination4</w:t>
            </w:r>
          </w:p>
        </w:tc>
        <w:tc>
          <w:tcPr>
            <w:tcW w:w="1264" w:type="dxa"/>
            <w:vAlign w:val="center"/>
          </w:tcPr>
          <w:p w14:paraId="7CADDB53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4C3FE8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5E08792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R1 coins for the drop</w:t>
            </w:r>
          </w:p>
          <w:p w14:paraId="061CAD8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7683FEFB" w14:textId="77777777" w:rsidTr="00C67966">
        <w:tc>
          <w:tcPr>
            <w:tcW w:w="460" w:type="dxa"/>
            <w:vAlign w:val="center"/>
          </w:tcPr>
          <w:p w14:paraId="680C23E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19</w:t>
            </w:r>
          </w:p>
        </w:tc>
        <w:tc>
          <w:tcPr>
            <w:tcW w:w="1810" w:type="dxa"/>
            <w:vAlign w:val="center"/>
          </w:tcPr>
          <w:p w14:paraId="34CB504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Denomination5</w:t>
            </w:r>
          </w:p>
        </w:tc>
        <w:tc>
          <w:tcPr>
            <w:tcW w:w="1264" w:type="dxa"/>
            <w:vAlign w:val="center"/>
          </w:tcPr>
          <w:p w14:paraId="76D3A66E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0A4C6B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3C6844F4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R2  coins  for the drop</w:t>
            </w:r>
          </w:p>
          <w:p w14:paraId="072A22C1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3920851F" w14:textId="77777777" w:rsidTr="00C67966">
        <w:tc>
          <w:tcPr>
            <w:tcW w:w="460" w:type="dxa"/>
            <w:vAlign w:val="center"/>
          </w:tcPr>
          <w:p w14:paraId="40D9DE3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20</w:t>
            </w:r>
          </w:p>
        </w:tc>
        <w:tc>
          <w:tcPr>
            <w:tcW w:w="1810" w:type="dxa"/>
            <w:vAlign w:val="center"/>
          </w:tcPr>
          <w:p w14:paraId="012EC7B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Denomination6</w:t>
            </w:r>
          </w:p>
        </w:tc>
        <w:tc>
          <w:tcPr>
            <w:tcW w:w="1264" w:type="dxa"/>
            <w:vAlign w:val="center"/>
          </w:tcPr>
          <w:p w14:paraId="7AB061E3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BA83A53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5FD26714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R5 coins  for the drop</w:t>
            </w:r>
          </w:p>
          <w:p w14:paraId="25C95DCF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205CC6" w:rsidRPr="00192D39" w14:paraId="0836AFF4" w14:textId="77777777" w:rsidTr="00C67966">
        <w:tc>
          <w:tcPr>
            <w:tcW w:w="460" w:type="dxa"/>
            <w:vAlign w:val="center"/>
          </w:tcPr>
          <w:p w14:paraId="2F9FD59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21</w:t>
            </w:r>
          </w:p>
        </w:tc>
        <w:tc>
          <w:tcPr>
            <w:tcW w:w="1810" w:type="dxa"/>
            <w:vAlign w:val="center"/>
          </w:tcPr>
          <w:p w14:paraId="21D11DA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Denomination7</w:t>
            </w:r>
          </w:p>
        </w:tc>
        <w:tc>
          <w:tcPr>
            <w:tcW w:w="1264" w:type="dxa"/>
            <w:vAlign w:val="center"/>
          </w:tcPr>
          <w:p w14:paraId="6E6C554E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D117AE9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32A513F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commentRangeStart w:id="233"/>
            <w:commentRangeStart w:id="234"/>
            <w:r w:rsidRPr="00E0058E">
              <w:rPr>
                <w:rFonts w:ascii="Arial" w:hAnsi="Arial"/>
                <w:lang w:val="en-ZA"/>
              </w:rPr>
              <w:t>The number of R10 notes for the drop</w:t>
            </w:r>
          </w:p>
          <w:p w14:paraId="01FAA91F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note.  </w:t>
            </w:r>
            <w:commentRangeEnd w:id="233"/>
            <w:r w:rsidR="00F32D4E">
              <w:rPr>
                <w:rStyle w:val="Marquedecommentaire"/>
              </w:rPr>
              <w:commentReference w:id="233"/>
            </w:r>
            <w:commentRangeEnd w:id="234"/>
            <w:r w:rsidR="005E06AF">
              <w:rPr>
                <w:rStyle w:val="Marquedecommentaire"/>
              </w:rPr>
              <w:commentReference w:id="234"/>
            </w:r>
          </w:p>
        </w:tc>
      </w:tr>
      <w:tr w:rsidR="00205CC6" w:rsidRPr="00192D39" w14:paraId="25A055EF" w14:textId="77777777" w:rsidTr="00C67966">
        <w:tc>
          <w:tcPr>
            <w:tcW w:w="460" w:type="dxa"/>
            <w:vAlign w:val="center"/>
          </w:tcPr>
          <w:p w14:paraId="3508E52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22</w:t>
            </w:r>
          </w:p>
        </w:tc>
        <w:tc>
          <w:tcPr>
            <w:tcW w:w="1810" w:type="dxa"/>
            <w:vAlign w:val="center"/>
          </w:tcPr>
          <w:p w14:paraId="314B0A6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Denomination8</w:t>
            </w:r>
          </w:p>
        </w:tc>
        <w:tc>
          <w:tcPr>
            <w:tcW w:w="1264" w:type="dxa"/>
            <w:vAlign w:val="center"/>
          </w:tcPr>
          <w:p w14:paraId="26DA0F4F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68A004A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4739C3A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R20  notes for the drop</w:t>
            </w:r>
          </w:p>
          <w:p w14:paraId="0E13B8AC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205CC6" w:rsidRPr="00192D39" w14:paraId="54A0B483" w14:textId="77777777" w:rsidTr="00C67966">
        <w:tc>
          <w:tcPr>
            <w:tcW w:w="460" w:type="dxa"/>
            <w:vAlign w:val="center"/>
          </w:tcPr>
          <w:p w14:paraId="130D753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23</w:t>
            </w:r>
          </w:p>
        </w:tc>
        <w:tc>
          <w:tcPr>
            <w:tcW w:w="1810" w:type="dxa"/>
            <w:vAlign w:val="center"/>
          </w:tcPr>
          <w:p w14:paraId="0655713B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Denomination9</w:t>
            </w:r>
          </w:p>
        </w:tc>
        <w:tc>
          <w:tcPr>
            <w:tcW w:w="1264" w:type="dxa"/>
            <w:vAlign w:val="center"/>
          </w:tcPr>
          <w:p w14:paraId="16E5A027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23DC91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175857CA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R50  notes for the drop</w:t>
            </w:r>
          </w:p>
          <w:p w14:paraId="332CB17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205CC6" w:rsidRPr="00192D39" w14:paraId="60773330" w14:textId="77777777" w:rsidTr="00C67966">
        <w:tc>
          <w:tcPr>
            <w:tcW w:w="460" w:type="dxa"/>
            <w:vAlign w:val="center"/>
          </w:tcPr>
          <w:p w14:paraId="3439EBB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24</w:t>
            </w:r>
          </w:p>
        </w:tc>
        <w:tc>
          <w:tcPr>
            <w:tcW w:w="1810" w:type="dxa"/>
            <w:vAlign w:val="center"/>
          </w:tcPr>
          <w:p w14:paraId="2D14BB6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Denomination10</w:t>
            </w:r>
          </w:p>
        </w:tc>
        <w:tc>
          <w:tcPr>
            <w:tcW w:w="1264" w:type="dxa"/>
            <w:vAlign w:val="center"/>
          </w:tcPr>
          <w:p w14:paraId="0F670650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E69EA00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4042F20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R100  notes for the drop</w:t>
            </w:r>
          </w:p>
          <w:p w14:paraId="634B729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205CC6" w:rsidRPr="00192D39" w14:paraId="0249A72E" w14:textId="77777777" w:rsidTr="00C67966">
        <w:tc>
          <w:tcPr>
            <w:tcW w:w="460" w:type="dxa"/>
            <w:vAlign w:val="center"/>
          </w:tcPr>
          <w:p w14:paraId="57F3A4B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25</w:t>
            </w:r>
          </w:p>
        </w:tc>
        <w:tc>
          <w:tcPr>
            <w:tcW w:w="1810" w:type="dxa"/>
            <w:vAlign w:val="center"/>
          </w:tcPr>
          <w:p w14:paraId="39029FA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Denomination11</w:t>
            </w:r>
          </w:p>
        </w:tc>
        <w:tc>
          <w:tcPr>
            <w:tcW w:w="1264" w:type="dxa"/>
            <w:vAlign w:val="center"/>
          </w:tcPr>
          <w:p w14:paraId="34B392B9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810A0DE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60F8406F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The number of R200  notes for the drop</w:t>
            </w:r>
          </w:p>
          <w:p w14:paraId="2ECCCFB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205CC6" w:rsidRPr="00192D39" w14:paraId="294C19A5" w14:textId="77777777" w:rsidTr="00C67966">
        <w:tc>
          <w:tcPr>
            <w:tcW w:w="460" w:type="dxa"/>
            <w:vAlign w:val="center"/>
          </w:tcPr>
          <w:p w14:paraId="5E9F4150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26</w:t>
            </w:r>
          </w:p>
        </w:tc>
        <w:tc>
          <w:tcPr>
            <w:tcW w:w="1810" w:type="dxa"/>
            <w:vAlign w:val="center"/>
          </w:tcPr>
          <w:p w14:paraId="1E997D5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Denomination12</w:t>
            </w:r>
          </w:p>
        </w:tc>
        <w:tc>
          <w:tcPr>
            <w:tcW w:w="1264" w:type="dxa"/>
            <w:vAlign w:val="center"/>
          </w:tcPr>
          <w:p w14:paraId="016A7D4D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D55AEC3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0B1E6D19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205CC6" w:rsidRPr="00192D39" w14:paraId="562C7666" w14:textId="77777777" w:rsidTr="00C67966">
        <w:tc>
          <w:tcPr>
            <w:tcW w:w="460" w:type="dxa"/>
            <w:vAlign w:val="center"/>
          </w:tcPr>
          <w:p w14:paraId="6780A64E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</w:t>
            </w:r>
            <w:r w:rsidRPr="00E0058E">
              <w:rPr>
                <w:rFonts w:ascii="Arial" w:hAnsi="Arial"/>
                <w:lang w:val="en-ZA"/>
              </w:rPr>
              <w:lastRenderedPageBreak/>
              <w:t>7</w:t>
            </w:r>
          </w:p>
        </w:tc>
        <w:tc>
          <w:tcPr>
            <w:tcW w:w="1810" w:type="dxa"/>
            <w:vAlign w:val="center"/>
          </w:tcPr>
          <w:p w14:paraId="4D78F698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lastRenderedPageBreak/>
              <w:t>Denomination1</w:t>
            </w:r>
            <w:r w:rsidRPr="00E0058E">
              <w:rPr>
                <w:rFonts w:ascii="Arial" w:hAnsi="Arial"/>
                <w:lang w:val="en-ZA"/>
              </w:rPr>
              <w:lastRenderedPageBreak/>
              <w:t>3</w:t>
            </w:r>
          </w:p>
        </w:tc>
        <w:tc>
          <w:tcPr>
            <w:tcW w:w="1264" w:type="dxa"/>
            <w:vAlign w:val="center"/>
          </w:tcPr>
          <w:p w14:paraId="34991384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lastRenderedPageBreak/>
              <w:t>INT</w:t>
            </w:r>
          </w:p>
        </w:tc>
        <w:tc>
          <w:tcPr>
            <w:tcW w:w="846" w:type="dxa"/>
            <w:vAlign w:val="center"/>
          </w:tcPr>
          <w:p w14:paraId="6F8E70D0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468ACEC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205CC6" w:rsidRPr="00192D39" w14:paraId="3E285188" w14:textId="77777777" w:rsidTr="00C67966">
        <w:tc>
          <w:tcPr>
            <w:tcW w:w="460" w:type="dxa"/>
            <w:vAlign w:val="center"/>
          </w:tcPr>
          <w:p w14:paraId="02C6FE6D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28</w:t>
            </w:r>
          </w:p>
        </w:tc>
        <w:tc>
          <w:tcPr>
            <w:tcW w:w="1810" w:type="dxa"/>
            <w:vAlign w:val="center"/>
          </w:tcPr>
          <w:p w14:paraId="271B472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Denomination14</w:t>
            </w:r>
          </w:p>
        </w:tc>
        <w:tc>
          <w:tcPr>
            <w:tcW w:w="1264" w:type="dxa"/>
            <w:vAlign w:val="center"/>
          </w:tcPr>
          <w:p w14:paraId="5C84AB49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8ABE862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25FEE1C7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205CC6" w:rsidRPr="00192D39" w14:paraId="57527BE9" w14:textId="77777777" w:rsidTr="00C67966">
        <w:tc>
          <w:tcPr>
            <w:tcW w:w="460" w:type="dxa"/>
            <w:vAlign w:val="center"/>
          </w:tcPr>
          <w:p w14:paraId="2BCC97C3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29</w:t>
            </w:r>
          </w:p>
        </w:tc>
        <w:tc>
          <w:tcPr>
            <w:tcW w:w="1810" w:type="dxa"/>
            <w:vAlign w:val="center"/>
          </w:tcPr>
          <w:p w14:paraId="62E6E702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4F392964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EF5D038" w14:textId="77777777" w:rsidR="00205CC6" w:rsidRPr="00E0058E" w:rsidRDefault="00205CC6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5</w:t>
            </w:r>
          </w:p>
        </w:tc>
        <w:tc>
          <w:tcPr>
            <w:tcW w:w="4975" w:type="dxa"/>
          </w:tcPr>
          <w:p w14:paraId="1741EDF5" w14:textId="77777777" w:rsidR="00205CC6" w:rsidRPr="00E0058E" w:rsidRDefault="00205CC6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Note:</w:t>
            </w:r>
            <w:r w:rsidRPr="00E0058E">
              <w:rPr>
                <w:rFonts w:ascii="Arial" w:hAnsi="Arial"/>
                <w:sz w:val="18"/>
                <w:szCs w:val="16"/>
                <w:lang w:val="en-ZA"/>
              </w:rPr>
              <w:t xml:space="preserve"> </w:t>
            </w:r>
            <w:r w:rsidRPr="00E0058E">
              <w:rPr>
                <w:rFonts w:ascii="Arial" w:hAnsi="Arial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CE640B" w:rsidRPr="00192D39" w14:paraId="4D98B243" w14:textId="77777777" w:rsidTr="00C67966">
        <w:tc>
          <w:tcPr>
            <w:tcW w:w="460" w:type="dxa"/>
            <w:vAlign w:val="center"/>
          </w:tcPr>
          <w:p w14:paraId="1268846C" w14:textId="77777777" w:rsidR="00CE640B" w:rsidRPr="00E0058E" w:rsidRDefault="00CE640B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30</w:t>
            </w:r>
          </w:p>
        </w:tc>
        <w:tc>
          <w:tcPr>
            <w:tcW w:w="1810" w:type="dxa"/>
            <w:vAlign w:val="center"/>
          </w:tcPr>
          <w:p w14:paraId="4EACD07E" w14:textId="77777777" w:rsidR="00CE640B" w:rsidRPr="00E0058E" w:rsidRDefault="00CE640B" w:rsidP="00C67966">
            <w:pPr>
              <w:spacing w:line="360" w:lineRule="auto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Status</w:t>
            </w:r>
          </w:p>
        </w:tc>
        <w:tc>
          <w:tcPr>
            <w:tcW w:w="1264" w:type="dxa"/>
            <w:vAlign w:val="center"/>
          </w:tcPr>
          <w:p w14:paraId="56C74086" w14:textId="7B67D506" w:rsidR="00CE640B" w:rsidRPr="00E0058E" w:rsidRDefault="00012424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35032AD9" w14:textId="77777777" w:rsidR="00CE640B" w:rsidRPr="00E0058E" w:rsidRDefault="00CE640B" w:rsidP="00C67966">
            <w:pPr>
              <w:spacing w:line="360" w:lineRule="auto"/>
              <w:jc w:val="center"/>
              <w:rPr>
                <w:rFonts w:ascii="Arial" w:hAnsi="Arial"/>
                <w:lang w:val="en-ZA"/>
              </w:rPr>
            </w:pPr>
            <w:r w:rsidRPr="00E0058E">
              <w:rPr>
                <w:rFonts w:ascii="Arial" w:hAnsi="Arial"/>
                <w:lang w:val="en-ZA"/>
              </w:rPr>
              <w:t>3</w:t>
            </w:r>
          </w:p>
        </w:tc>
        <w:tc>
          <w:tcPr>
            <w:tcW w:w="4975" w:type="dxa"/>
          </w:tcPr>
          <w:p w14:paraId="558F9C53" w14:textId="77777777" w:rsidR="00CE640B" w:rsidRPr="00E0058E" w:rsidRDefault="00CE640B" w:rsidP="00C67966">
            <w:pPr>
              <w:spacing w:line="360" w:lineRule="auto"/>
              <w:rPr>
                <w:rFonts w:ascii="Arial" w:hAnsi="Arial"/>
                <w:b/>
                <w:lang w:val="en-ZA"/>
              </w:rPr>
            </w:pPr>
            <w:r w:rsidRPr="00E0058E">
              <w:rPr>
                <w:rFonts w:ascii="Arial" w:hAnsi="Arial"/>
                <w:b/>
                <w:lang w:val="en-ZA"/>
              </w:rPr>
              <w:t>Successfully:000</w:t>
            </w:r>
          </w:p>
          <w:p w14:paraId="016CFFA9" w14:textId="77777777" w:rsidR="00CE640B" w:rsidRPr="00E0058E" w:rsidRDefault="00CE640B" w:rsidP="00CE640B">
            <w:pPr>
              <w:spacing w:line="360" w:lineRule="auto"/>
              <w:rPr>
                <w:rFonts w:ascii="Arial" w:hAnsi="Arial"/>
                <w:b/>
                <w:sz w:val="18"/>
                <w:szCs w:val="16"/>
                <w:lang w:val="en-ZA"/>
              </w:rPr>
            </w:pPr>
            <w:r w:rsidRPr="00E0058E">
              <w:rPr>
                <w:rFonts w:ascii="Arial" w:hAnsi="Arial"/>
                <w:b/>
                <w:sz w:val="18"/>
                <w:szCs w:val="16"/>
                <w:lang w:val="en-ZA"/>
              </w:rPr>
              <w:t>any other status code is a failure</w:t>
            </w:r>
          </w:p>
        </w:tc>
      </w:tr>
      <w:tr w:rsidR="00205CC6" w:rsidRPr="00192D39" w14:paraId="4828F919" w14:textId="77777777" w:rsidTr="00C67966">
        <w:tc>
          <w:tcPr>
            <w:tcW w:w="9355" w:type="dxa"/>
            <w:gridSpan w:val="5"/>
            <w:vAlign w:val="center"/>
          </w:tcPr>
          <w:p w14:paraId="75FB9332" w14:textId="77777777" w:rsidR="00205CC6" w:rsidRPr="00E0058E" w:rsidRDefault="00205CC6" w:rsidP="00C67966">
            <w:pPr>
              <w:pStyle w:val="Default"/>
              <w:spacing w:line="360" w:lineRule="auto"/>
              <w:jc w:val="both"/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</w:pPr>
            <w:r w:rsidRPr="00E0058E"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  <w:t>Denomination 1 to 6: Values should be set to “0” by default if there is no coin deposit.</w:t>
            </w:r>
          </w:p>
          <w:p w14:paraId="4F4AEF2E" w14:textId="77777777" w:rsidR="00205CC6" w:rsidRPr="00E0058E" w:rsidRDefault="00205CC6" w:rsidP="00C67966">
            <w:pPr>
              <w:pStyle w:val="Default"/>
              <w:spacing w:line="360" w:lineRule="auto"/>
              <w:jc w:val="both"/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</w:pPr>
            <w:r w:rsidRPr="00E0058E"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  <w:t>Denomination 7 to 11: Values should be set to “0” by default if there is no notes deposit.</w:t>
            </w:r>
          </w:p>
          <w:p w14:paraId="08C6A808" w14:textId="77777777" w:rsidR="00205CC6" w:rsidRPr="00E0058E" w:rsidRDefault="00205CC6" w:rsidP="00C67966">
            <w:pPr>
              <w:pStyle w:val="Default"/>
              <w:spacing w:line="360" w:lineRule="auto"/>
              <w:jc w:val="both"/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</w:pPr>
            <w:r w:rsidRPr="00E0058E">
              <w:rPr>
                <w:rFonts w:ascii="Arial" w:hAnsi="Arial"/>
                <w:i/>
                <w:color w:val="auto"/>
                <w:sz w:val="22"/>
                <w:szCs w:val="22"/>
                <w:lang w:val="en-US"/>
              </w:rPr>
              <w:t xml:space="preserve">Denominations 12 to 15: Values should be set to “0” by default. </w:t>
            </w:r>
          </w:p>
        </w:tc>
      </w:tr>
    </w:tbl>
    <w:bookmarkEnd w:id="125"/>
    <w:bookmarkEnd w:id="126"/>
    <w:bookmarkEnd w:id="127"/>
    <w:bookmarkEnd w:id="128"/>
    <w:bookmarkEnd w:id="129"/>
    <w:bookmarkEnd w:id="130"/>
    <w:bookmarkEnd w:id="131"/>
    <w:bookmarkEnd w:id="201"/>
    <w:bookmarkEnd w:id="219"/>
    <w:p w14:paraId="66E904C7" w14:textId="6CD1D10B" w:rsidR="00CE640B" w:rsidRPr="00E0058E" w:rsidRDefault="00773AB4" w:rsidP="00C40B39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 xml:space="preserve">In case the drop message is sent to PowerCARD with the success status code, PowerCARD will store this financial </w:t>
      </w:r>
      <w:r w:rsidR="00E37378" w:rsidRPr="00E0058E">
        <w:rPr>
          <w:rFonts w:ascii="Arial" w:hAnsi="Arial"/>
          <w:lang w:val="en-ZA"/>
        </w:rPr>
        <w:t>transaction</w:t>
      </w:r>
      <w:r w:rsidRPr="00E0058E">
        <w:rPr>
          <w:rFonts w:ascii="Arial" w:hAnsi="Arial"/>
          <w:lang w:val="en-ZA"/>
        </w:rPr>
        <w:t xml:space="preserve"> in the </w:t>
      </w:r>
      <w:r w:rsidR="00C97A0F" w:rsidRPr="00E0058E">
        <w:rPr>
          <w:rFonts w:ascii="Arial" w:hAnsi="Arial"/>
          <w:lang w:val="en-ZA"/>
        </w:rPr>
        <w:t>SMB_DROP_MESSAGE</w:t>
      </w:r>
      <w:r w:rsidRPr="00E0058E">
        <w:rPr>
          <w:rFonts w:ascii="Arial" w:hAnsi="Arial"/>
          <w:lang w:val="en-ZA"/>
        </w:rPr>
        <w:t xml:space="preserve"> described </w:t>
      </w:r>
      <w:r w:rsidR="00EE193B" w:rsidRPr="00E0058E">
        <w:rPr>
          <w:rFonts w:ascii="Arial" w:hAnsi="Arial"/>
          <w:lang w:val="en-ZA"/>
        </w:rPr>
        <w:t>hereafter</w:t>
      </w:r>
      <w:r w:rsidRPr="00E0058E">
        <w:rPr>
          <w:rFonts w:ascii="Arial" w:hAnsi="Arial"/>
          <w:lang w:val="en-ZA"/>
        </w:rPr>
        <w:t>:</w:t>
      </w:r>
    </w:p>
    <w:p w14:paraId="14693830" w14:textId="77777777" w:rsidR="00C97A0F" w:rsidRDefault="00C97A0F" w:rsidP="00C40B39">
      <w:pPr>
        <w:pStyle w:val="Paragraph"/>
        <w:rPr>
          <w:lang w:val="en-ZA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870862" w:rsidRPr="00600759" w14:paraId="379D9173" w14:textId="77777777" w:rsidTr="0067372D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9D4083" w14:textId="77777777" w:rsidR="00870862" w:rsidRPr="00600759" w:rsidRDefault="00870862" w:rsidP="00C67966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40BFD5B" w14:textId="77777777" w:rsidR="00870862" w:rsidRPr="00600759" w:rsidRDefault="00870862" w:rsidP="00C67966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2B0345E8" w14:textId="77777777" w:rsidR="00870862" w:rsidRDefault="00870862" w:rsidP="0067372D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870862" w:rsidRPr="00600759" w14:paraId="0ED459C2" w14:textId="77777777" w:rsidTr="0067372D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BD26" w14:textId="59FE2ABC" w:rsidR="00870862" w:rsidRPr="006F7069" w:rsidRDefault="00870862" w:rsidP="00662F81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2CEE9" w14:textId="1161B605" w:rsidR="00870862" w:rsidRPr="00600759" w:rsidRDefault="00CC5F8C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899E3" w14:textId="2706B6FA" w:rsidR="00870862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67372D" w:rsidRPr="00600759" w14:paraId="57047795" w14:textId="77777777" w:rsidTr="0067372D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8DA01" w14:textId="616C7BEC" w:rsidR="0067372D" w:rsidRPr="006F7069" w:rsidRDefault="0067372D" w:rsidP="0067372D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Merchant Number</w:t>
            </w:r>
            <w:r>
              <w:rPr>
                <w:rFonts w:ascii="Cambria" w:hAnsi="Cambria"/>
                <w:lang w:val="en-ZA"/>
              </w:rPr>
              <w:tab/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3FFE" w14:textId="7FD2820C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3AEC5" w14:textId="3CDD85F5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</w:p>
        </w:tc>
      </w:tr>
      <w:tr w:rsidR="0067372D" w:rsidRPr="00600759" w14:paraId="5987BCFD" w14:textId="77777777" w:rsidTr="0067372D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4151D" w14:textId="77777777" w:rsidR="0067372D" w:rsidRPr="006F7069" w:rsidRDefault="0067372D" w:rsidP="0067372D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96FA" w14:textId="67E3FED9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BF2A0" w14:textId="1968DD5A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</w:p>
        </w:tc>
      </w:tr>
      <w:tr w:rsidR="0067372D" w:rsidRPr="00600759" w14:paraId="1738D0E4" w14:textId="77777777" w:rsidTr="0067372D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2015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D6CA" w14:textId="204BA78F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9D68D" w14:textId="670074E6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14</w:t>
            </w:r>
          </w:p>
        </w:tc>
      </w:tr>
      <w:tr w:rsidR="0067372D" w:rsidRPr="00600759" w14:paraId="3AF48F1B" w14:textId="77777777" w:rsidTr="0067372D">
        <w:trPr>
          <w:trHeight w:val="46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2835B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8F977" w14:textId="597B7C57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73BF9" w14:textId="17918608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</w:t>
            </w:r>
          </w:p>
        </w:tc>
      </w:tr>
      <w:tr w:rsidR="0067372D" w:rsidRPr="00600759" w14:paraId="19B62517" w14:textId="77777777" w:rsidTr="0067372D">
        <w:trPr>
          <w:trHeight w:val="41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2DBDE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Sequence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0FE82" w14:textId="3F7AAEC3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09F90" w14:textId="44CF98A7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67372D" w:rsidRPr="00600759" w14:paraId="40F56E8C" w14:textId="77777777" w:rsidTr="00233801">
        <w:trPr>
          <w:trHeight w:val="40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96BED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Deposit Reference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B0FB" w14:textId="73E9CC9F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972CA" w14:textId="1A2C4D28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20</w:t>
            </w:r>
          </w:p>
        </w:tc>
      </w:tr>
      <w:tr w:rsidR="0067372D" w:rsidRPr="00600759" w14:paraId="60FAD014" w14:textId="77777777" w:rsidTr="00233801">
        <w:trPr>
          <w:trHeight w:val="39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CF6C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E988" w14:textId="3FC4377B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3C5DF" w14:textId="3098C502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26</w:t>
            </w:r>
          </w:p>
        </w:tc>
      </w:tr>
      <w:tr w:rsidR="0067372D" w:rsidRPr="00600759" w14:paraId="4809E807" w14:textId="77777777" w:rsidTr="00233801">
        <w:trPr>
          <w:trHeight w:val="33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87D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993F" w14:textId="0EBBD5AB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6D443" w14:textId="6FCAB085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6</w:t>
            </w:r>
          </w:p>
        </w:tc>
      </w:tr>
      <w:tr w:rsidR="0067372D" w:rsidRPr="00600759" w14:paraId="4186E998" w14:textId="77777777" w:rsidTr="00233801">
        <w:trPr>
          <w:trHeight w:val="42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3EA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1417" w14:textId="522B5719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3AFAA" w14:textId="4DE2D381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3</w:t>
            </w:r>
          </w:p>
        </w:tc>
      </w:tr>
      <w:tr w:rsidR="0067372D" w:rsidRPr="00600759" w14:paraId="6BD6AACC" w14:textId="77777777" w:rsidTr="00233801">
        <w:trPr>
          <w:trHeight w:val="50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C481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CCC6" w14:textId="5268BDA6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02A73D" w14:textId="11D8D901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67372D" w:rsidRPr="00600759" w14:paraId="0561502B" w14:textId="77777777" w:rsidTr="00233801">
        <w:trPr>
          <w:trHeight w:val="37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33392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3CD35" w14:textId="069EC7CB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4344C56" w14:textId="4709A65F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67372D" w:rsidRPr="00600759" w14:paraId="115CFBB2" w14:textId="77777777" w:rsidTr="00233801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D3BB2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18E1" w14:textId="453C7AE3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0016A6F" w14:textId="58406E64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67372D" w:rsidRPr="00600759" w14:paraId="507779F9" w14:textId="77777777" w:rsidTr="00233801">
        <w:trPr>
          <w:trHeight w:val="3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8733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6ABBA" w14:textId="79224C2F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706F1D0" w14:textId="3AD7D10A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225AEEDD" w14:textId="77777777" w:rsidTr="00233801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F3541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A6D83" w14:textId="06A9BBBA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568037F" w14:textId="047B36E4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006DA3F5" w14:textId="77777777" w:rsidTr="00233801">
        <w:trPr>
          <w:trHeight w:val="52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A51F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Denomination3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1D1C" w14:textId="0F668739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434960F" w14:textId="05F57C88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46F205E1" w14:textId="77777777" w:rsidTr="00233801">
        <w:trPr>
          <w:trHeight w:val="39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8DB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FDD0" w14:textId="1B4CE032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D3019E" w14:textId="35B72D9F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48BA7D8C" w14:textId="77777777" w:rsidTr="00233801">
        <w:trPr>
          <w:trHeight w:val="4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86FC4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03D5" w14:textId="4587E3B1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CDDEC2E" w14:textId="4F5DF9CA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0CCF69CD" w14:textId="77777777" w:rsidTr="00233801">
        <w:trPr>
          <w:trHeight w:val="5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F3FB9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35078" w14:textId="19BFBC8B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122BD92" w14:textId="634489BB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62342DDC" w14:textId="77777777" w:rsidTr="00233801">
        <w:trPr>
          <w:trHeight w:val="38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9632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B702" w14:textId="7BE2F08E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16D69E" w14:textId="5764B27C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7A6D4FBD" w14:textId="77777777" w:rsidTr="00233801">
        <w:trPr>
          <w:trHeight w:val="47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02F2F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7E86" w14:textId="6B1A6E10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F5E55F" w14:textId="4D2019EF" w:rsidR="0067372D" w:rsidRPr="0018574E" w:rsidRDefault="0067372D" w:rsidP="0067372D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67372D" w:rsidRPr="00600759" w14:paraId="016F0142" w14:textId="77777777" w:rsidTr="00233801">
        <w:trPr>
          <w:trHeight w:val="39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0AE2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4C6D0" w14:textId="622520C9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6BD248" w14:textId="638FCC53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78093749" w14:textId="77777777" w:rsidTr="00233801">
        <w:trPr>
          <w:trHeight w:val="33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E013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A931" w14:textId="71892EAE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37A6DD" w14:textId="1E9E7893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1819A128" w14:textId="77777777" w:rsidTr="00233801">
        <w:trPr>
          <w:trHeight w:val="2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AE4E8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9214" w14:textId="7F05E4B4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B6DBC4" w14:textId="408472DF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174A96C0" w14:textId="77777777" w:rsidTr="00233801">
        <w:trPr>
          <w:trHeight w:val="36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842CA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12295" w14:textId="1A172096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A86C2B" w14:textId="3437BC30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62875629" w14:textId="77777777" w:rsidTr="00233801">
        <w:trPr>
          <w:trHeight w:val="2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5F129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7FA45" w14:textId="1D921EBA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98FF50" w14:textId="593B5BD9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2DC4C97D" w14:textId="77777777" w:rsidTr="00233801">
        <w:trPr>
          <w:trHeight w:val="50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4246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A464" w14:textId="79FBE1D4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A97A48" w14:textId="553F6893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44AC218B" w14:textId="77777777" w:rsidTr="00D96083">
        <w:trPr>
          <w:trHeight w:val="411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29620" w14:textId="77777777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2937" w14:textId="38BFA3F4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9E393" w14:textId="7C9BB9F2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67372D" w:rsidRPr="00600759" w14:paraId="3AC492F4" w14:textId="77777777" w:rsidTr="00D96083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B29C" w14:textId="684054E6" w:rsidR="0067372D" w:rsidRPr="006F7069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Settlement flag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2917" w14:textId="2B019950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42461" w14:textId="77777777" w:rsidR="0067372D" w:rsidRPr="0018574E" w:rsidRDefault="0067372D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color w:val="000000"/>
                <w:lang w:val="en-ZA" w:eastAsia="en-ZA"/>
              </w:rPr>
              <w:t>1</w:t>
            </w:r>
          </w:p>
        </w:tc>
      </w:tr>
      <w:tr w:rsidR="0067372D" w:rsidRPr="00600759" w14:paraId="44E22A1A" w14:textId="77777777" w:rsidTr="00D96083">
        <w:trPr>
          <w:trHeight w:val="294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5BD5" w14:textId="09844B14" w:rsidR="0067372D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BA6B" w14:textId="77636B73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B874C" w14:textId="7395B1D6" w:rsidR="0067372D" w:rsidRPr="0018574E" w:rsidRDefault="00560B02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>
              <w:rPr>
                <w:color w:val="000000"/>
                <w:lang w:val="en-ZA" w:eastAsia="en-ZA"/>
              </w:rPr>
              <w:t>14</w:t>
            </w:r>
          </w:p>
        </w:tc>
      </w:tr>
      <w:tr w:rsidR="0067372D" w:rsidRPr="00600759" w14:paraId="376FA25D" w14:textId="77777777" w:rsidTr="00D96083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609D4" w14:textId="3340EC6C" w:rsidR="0067372D" w:rsidRDefault="0067372D" w:rsidP="0067372D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9BB9" w14:textId="5CBAC0E0" w:rsidR="0067372D" w:rsidRPr="00600759" w:rsidRDefault="0067372D" w:rsidP="0067372D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BA30123" w14:textId="7C685162" w:rsidR="0067372D" w:rsidRPr="0018574E" w:rsidRDefault="00560B02" w:rsidP="0067372D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>
              <w:rPr>
                <w:color w:val="000000"/>
                <w:lang w:val="en-ZA" w:eastAsia="en-ZA"/>
              </w:rPr>
              <w:t>14</w:t>
            </w:r>
          </w:p>
        </w:tc>
      </w:tr>
    </w:tbl>
    <w:p w14:paraId="50B48CFF" w14:textId="77777777" w:rsidR="00C67966" w:rsidRPr="00C67966" w:rsidRDefault="00C67966" w:rsidP="00CE640B">
      <w:pPr>
        <w:pStyle w:val="Paragraph"/>
        <w:rPr>
          <w:rFonts w:ascii="Calibri" w:hAnsi="Calibri" w:cs="Calibri"/>
          <w:b/>
          <w:bCs/>
          <w:color w:val="000000"/>
          <w:lang w:val="en-US" w:eastAsia="en-ZA"/>
        </w:rPr>
      </w:pPr>
    </w:p>
    <w:p w14:paraId="3991E9DB" w14:textId="77777777" w:rsidR="00C40B39" w:rsidRPr="00FD3742" w:rsidRDefault="00C40B39" w:rsidP="00AA350C">
      <w:pPr>
        <w:pStyle w:val="Paragraph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235" w:name="_Toc531595864"/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3.1.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2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 xml:space="preserve"> 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Exception Handling</w:t>
      </w:r>
      <w:bookmarkEnd w:id="235"/>
    </w:p>
    <w:p w14:paraId="2DC53A85" w14:textId="77777777" w:rsidR="000B300C" w:rsidRPr="00E0058E" w:rsidRDefault="00175745" w:rsidP="00205CC6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Here after the list of validations required:</w:t>
      </w:r>
    </w:p>
    <w:p w14:paraId="0262D07E" w14:textId="77777777" w:rsidR="00C11CCD" w:rsidRDefault="00C11CCD" w:rsidP="00205CC6">
      <w:pPr>
        <w:pStyle w:val="Paragraph"/>
        <w:rPr>
          <w:lang w:val="en-ZA"/>
        </w:rPr>
      </w:pPr>
    </w:p>
    <w:tbl>
      <w:tblPr>
        <w:tblW w:w="6974" w:type="dxa"/>
        <w:tblInd w:w="108" w:type="dxa"/>
        <w:tblLook w:val="04A0" w:firstRow="1" w:lastRow="0" w:firstColumn="1" w:lastColumn="0" w:noHBand="0" w:noVBand="1"/>
      </w:tblPr>
      <w:tblGrid>
        <w:gridCol w:w="1516"/>
        <w:gridCol w:w="1540"/>
        <w:gridCol w:w="4020"/>
        <w:tblGridChange w:id="236">
          <w:tblGrid>
            <w:gridCol w:w="1414"/>
            <w:gridCol w:w="102"/>
            <w:gridCol w:w="1438"/>
            <w:gridCol w:w="102"/>
            <w:gridCol w:w="3918"/>
            <w:gridCol w:w="102"/>
          </w:tblGrid>
        </w:tblGridChange>
      </w:tblGrid>
      <w:tr w:rsidR="00C11CCD" w:rsidRPr="00600759" w14:paraId="1E34730E" w14:textId="77777777" w:rsidTr="00C11CCD">
        <w:trPr>
          <w:trHeight w:val="290"/>
          <w:tblHeader/>
        </w:trPr>
        <w:tc>
          <w:tcPr>
            <w:tcW w:w="1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E532E3" w14:textId="41DC1056" w:rsidR="00C11CCD" w:rsidRPr="00600759" w:rsidRDefault="00233801" w:rsidP="00C67966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Exception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ADE0263" w14:textId="77777777" w:rsidR="00C11CCD" w:rsidRPr="00600759" w:rsidRDefault="00C11CCD" w:rsidP="00C67966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Description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20E6B3B" w14:textId="77777777" w:rsidR="00C11CCD" w:rsidRPr="00600759" w:rsidRDefault="00C11CCD" w:rsidP="00C67966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 xml:space="preserve">Details </w:t>
            </w:r>
          </w:p>
        </w:tc>
      </w:tr>
      <w:tr w:rsidR="00C11CCD" w:rsidRPr="00192D39" w14:paraId="77C3004B" w14:textId="77777777" w:rsidTr="00C11CCD">
        <w:trPr>
          <w:trHeight w:val="75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918A" w14:textId="601F122F" w:rsidR="00C11CCD" w:rsidRPr="00600759" w:rsidRDefault="00233801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3079" w14:textId="77777777" w:rsidR="00C11CCD" w:rsidRPr="00600759" w:rsidRDefault="00C11CCD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Merchant number missing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8DE4" w14:textId="77777777" w:rsidR="000D30E1" w:rsidRDefault="00C11CCD" w:rsidP="000D30E1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If a Merchant numb</w:t>
            </w:r>
            <w:r w:rsidR="000D30E1">
              <w:rPr>
                <w:rFonts w:ascii="Arial" w:hAnsi="Arial"/>
                <w:color w:val="000000"/>
                <w:lang w:val="en-ZA" w:eastAsia="en-ZA"/>
              </w:rPr>
              <w:t>er does not exist on PowerCARD.</w:t>
            </w:r>
          </w:p>
          <w:p w14:paraId="120227F1" w14:textId="77777777" w:rsidR="00C11CCD" w:rsidRPr="00600759" w:rsidRDefault="00C11CCD" w:rsidP="000D30E1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PowerCARD should raise an exception.</w:t>
            </w:r>
          </w:p>
        </w:tc>
      </w:tr>
      <w:tr w:rsidR="00C11CCD" w:rsidRPr="00192D39" w14:paraId="3C85F51A" w14:textId="77777777" w:rsidTr="00C11CCD">
        <w:trPr>
          <w:trHeight w:val="100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42D9" w14:textId="318C4357" w:rsidR="00C11CCD" w:rsidRPr="00600759" w:rsidRDefault="00233801" w:rsidP="00233801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2D37" w14:textId="77777777" w:rsidR="00C11CCD" w:rsidRDefault="008A6797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8A6797">
              <w:rPr>
                <w:rFonts w:ascii="Arial" w:hAnsi="Arial"/>
                <w:color w:val="000000"/>
                <w:lang w:val="en-ZA" w:eastAsia="en-ZA"/>
              </w:rPr>
              <w:t>Device Number</w:t>
            </w:r>
          </w:p>
          <w:p w14:paraId="4BA75B2A" w14:textId="79FBEA0E" w:rsidR="008A6797" w:rsidRPr="00600759" w:rsidRDefault="00F2595A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M</w:t>
            </w:r>
            <w:r w:rsidR="008A6797">
              <w:rPr>
                <w:rFonts w:ascii="Arial" w:hAnsi="Arial"/>
                <w:color w:val="000000"/>
                <w:lang w:val="en-ZA" w:eastAsia="en-ZA"/>
              </w:rPr>
              <w:t>issing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3F55" w14:textId="77777777" w:rsidR="008A6797" w:rsidRDefault="008A6797" w:rsidP="008A6797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If a </w:t>
            </w:r>
            <w:r>
              <w:rPr>
                <w:rFonts w:ascii="Arial" w:hAnsi="Arial"/>
                <w:color w:val="000000"/>
                <w:lang w:val="en-ZA" w:eastAsia="en-ZA"/>
              </w:rPr>
              <w:t>device</w:t>
            </w: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 numb</w:t>
            </w:r>
            <w:r>
              <w:rPr>
                <w:rFonts w:ascii="Arial" w:hAnsi="Arial"/>
                <w:color w:val="000000"/>
                <w:lang w:val="en-ZA" w:eastAsia="en-ZA"/>
              </w:rPr>
              <w:t>er does not exist on PowerCARD.</w:t>
            </w:r>
          </w:p>
          <w:p w14:paraId="23C7A15B" w14:textId="77777777" w:rsidR="00C11CCD" w:rsidRPr="00600759" w:rsidRDefault="008A6797" w:rsidP="008A6797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PowerCARD should raise an exception.</w:t>
            </w:r>
          </w:p>
        </w:tc>
      </w:tr>
      <w:tr w:rsidR="00A83158" w:rsidRPr="00192D39" w14:paraId="5DF2E6D0" w14:textId="77777777" w:rsidTr="00AF0624">
        <w:trPr>
          <w:trHeight w:val="75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C680" w14:textId="3A147883" w:rsidR="00A83158" w:rsidRPr="00600759" w:rsidRDefault="00A83158" w:rsidP="00233801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lastRenderedPageBreak/>
              <w:t>Exept-03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1776" w14:textId="7AD8613F" w:rsidR="00A83158" w:rsidRPr="00600759" w:rsidRDefault="00A83158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Transaction 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E5BB" w14:textId="59C376FF" w:rsidR="00A83158" w:rsidRPr="00600759" w:rsidRDefault="00A83158" w:rsidP="008A6797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If Transaction ID is duplicated PowerCARD should raise an exception.</w:t>
            </w:r>
          </w:p>
        </w:tc>
      </w:tr>
      <w:tr w:rsidR="00C11CCD" w:rsidRPr="00192D39" w14:paraId="2B6D8BB6" w14:textId="77777777" w:rsidTr="005A4E0B">
        <w:tblPrEx>
          <w:tblW w:w="6974" w:type="dxa"/>
          <w:tblInd w:w="108" w:type="dxa"/>
          <w:tblPrExChange w:id="237" w:author="Ahmed Elorche [2]" w:date="2018-11-19T15:50:00Z">
            <w:tblPrEx>
              <w:tblW w:w="6974" w:type="dxa"/>
              <w:tblInd w:w="108" w:type="dxa"/>
            </w:tblPrEx>
          </w:tblPrExChange>
        </w:tblPrEx>
        <w:trPr>
          <w:trHeight w:val="580"/>
          <w:trPrChange w:id="238" w:author="Ahmed Elorche [2]" w:date="2018-11-19T15:50:00Z">
            <w:trPr>
              <w:gridAfter w:val="0"/>
              <w:trHeight w:val="580"/>
            </w:trPr>
          </w:trPrChange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39" w:author="Ahmed Elorche [2]" w:date="2018-11-19T15:50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8D9606" w14:textId="505B870D" w:rsidR="00C11CCD" w:rsidRPr="00600759" w:rsidRDefault="00233801" w:rsidP="000117D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commentRangeStart w:id="240"/>
            <w:commentRangeStart w:id="241"/>
            <w:r>
              <w:rPr>
                <w:rFonts w:ascii="Arial" w:hAnsi="Arial"/>
                <w:color w:val="000000"/>
                <w:lang w:val="en-ZA" w:eastAsia="en-ZA"/>
              </w:rPr>
              <w:t>Exept-0</w:t>
            </w:r>
            <w:r w:rsidR="000117D4">
              <w:rPr>
                <w:rFonts w:ascii="Arial" w:hAnsi="Arial"/>
                <w:color w:val="000000"/>
                <w:lang w:val="en-ZA" w:eastAsia="en-ZA"/>
              </w:rPr>
              <w:t>4</w:t>
            </w:r>
            <w:commentRangeEnd w:id="240"/>
            <w:r w:rsidR="00C51225" w:rsidRPr="005A4E0B">
              <w:rPr>
                <w:rFonts w:ascii="Arial" w:hAnsi="Arial"/>
                <w:color w:val="000000"/>
                <w:lang w:val="en-ZA" w:eastAsia="en-ZA"/>
                <w:rPrChange w:id="242" w:author="Ahmed Elorche [2]" w:date="2018-11-19T15:50:00Z">
                  <w:rPr>
                    <w:rStyle w:val="Marquedecommentaire"/>
                  </w:rPr>
                </w:rPrChange>
              </w:rPr>
              <w:commentReference w:id="240"/>
            </w:r>
            <w:commentRangeEnd w:id="241"/>
            <w:r w:rsidR="0099694D">
              <w:rPr>
                <w:rStyle w:val="Marquedecommentaire"/>
              </w:rPr>
              <w:commentReference w:id="241"/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43" w:author="Ahmed Elorche [2]" w:date="2018-11-19T15:50:00Z">
              <w:tcPr>
                <w:tcW w:w="15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4C14390" w14:textId="670888CE" w:rsidR="00C11CCD" w:rsidRPr="00600759" w:rsidRDefault="00A83158" w:rsidP="00C67966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Container Type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44" w:author="Ahmed Elorche [2]" w:date="2018-11-19T15:50:00Z">
              <w:tcPr>
                <w:tcW w:w="40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BA7849A" w14:textId="77777777" w:rsidR="00C11CCD" w:rsidRPr="00EB0C30" w:rsidRDefault="00D460A4" w:rsidP="00A83158">
            <w:pPr>
              <w:spacing w:before="0"/>
              <w:jc w:val="left"/>
              <w:rPr>
                <w:rFonts w:ascii="Arial" w:hAnsi="Arial"/>
                <w:color w:val="000000"/>
                <w:lang w:eastAsia="en-ZA"/>
              </w:rPr>
            </w:pPr>
            <w:r w:rsidRPr="002C2C74">
              <w:rPr>
                <w:rFonts w:ascii="Arial" w:hAnsi="Arial"/>
                <w:color w:val="000000"/>
                <w:lang w:eastAsia="en-ZA"/>
              </w:rPr>
              <w:t xml:space="preserve">If </w:t>
            </w:r>
            <w:r w:rsidR="00A83158" w:rsidRPr="002C2C74">
              <w:rPr>
                <w:rFonts w:ascii="Arial" w:hAnsi="Arial"/>
                <w:color w:val="000000"/>
                <w:lang w:eastAsia="en-ZA"/>
              </w:rPr>
              <w:t xml:space="preserve">drop message </w:t>
            </w:r>
            <w:proofErr w:type="spellStart"/>
            <w:r w:rsidR="00A83158" w:rsidRPr="002C2C74">
              <w:rPr>
                <w:rFonts w:ascii="Arial" w:hAnsi="Arial"/>
                <w:color w:val="000000"/>
                <w:lang w:eastAsia="en-ZA"/>
              </w:rPr>
              <w:t>contain</w:t>
            </w:r>
            <w:proofErr w:type="spellEnd"/>
            <w:r w:rsidR="00A83158" w:rsidRPr="002C2C74">
              <w:rPr>
                <w:rFonts w:ascii="Arial" w:hAnsi="Arial"/>
                <w:color w:val="000000"/>
                <w:lang w:eastAsia="en-ZA"/>
              </w:rPr>
              <w:t xml:space="preserve"> Notes &amp; coins</w:t>
            </w:r>
          </w:p>
          <w:p w14:paraId="7549CDEA" w14:textId="5B410F1D" w:rsidR="00A83158" w:rsidRPr="005A4E0B" w:rsidRDefault="00A83158" w:rsidP="00A83158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  <w:rPrChange w:id="245" w:author="Ahmed Elorche [2]" w:date="2018-11-19T15:50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</w:pPr>
            <w:proofErr w:type="spellStart"/>
            <w:r w:rsidRPr="005A4E0B">
              <w:rPr>
                <w:rFonts w:ascii="Arial" w:hAnsi="Arial"/>
                <w:color w:val="000000"/>
                <w:lang w:val="en-ZA" w:eastAsia="en-ZA"/>
                <w:rPrChange w:id="246" w:author="Ahmed Elorche [2]" w:date="2018-11-19T15:50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>PowerCARD</w:t>
            </w:r>
            <w:proofErr w:type="spellEnd"/>
            <w:r w:rsidRPr="005A4E0B">
              <w:rPr>
                <w:rFonts w:ascii="Arial" w:hAnsi="Arial"/>
                <w:color w:val="000000"/>
                <w:lang w:val="en-ZA" w:eastAsia="en-ZA"/>
                <w:rPrChange w:id="247" w:author="Ahmed Elorche [2]" w:date="2018-11-19T15:50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 should raise an exception</w:t>
            </w:r>
          </w:p>
        </w:tc>
      </w:tr>
      <w:tr w:rsidR="005A4E0B" w:rsidRPr="00192D39" w14:paraId="30A83C45" w14:textId="77777777" w:rsidTr="005A4E0B">
        <w:tblPrEx>
          <w:tblW w:w="6974" w:type="dxa"/>
          <w:tblInd w:w="108" w:type="dxa"/>
          <w:tblPrExChange w:id="248" w:author="Ahmed Elorche [2]" w:date="2018-11-19T15:50:00Z">
            <w:tblPrEx>
              <w:tblW w:w="6974" w:type="dxa"/>
              <w:tblInd w:w="108" w:type="dxa"/>
            </w:tblPrEx>
          </w:tblPrExChange>
        </w:tblPrEx>
        <w:trPr>
          <w:trHeight w:val="580"/>
          <w:ins w:id="249" w:author="Ahmed Elorche [2]" w:date="2018-11-19T15:48:00Z"/>
          <w:trPrChange w:id="250" w:author="Ahmed Elorche [2]" w:date="2018-11-19T15:50:00Z">
            <w:trPr>
              <w:gridAfter w:val="0"/>
              <w:trHeight w:val="58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1" w:author="Ahmed Elorche [2]" w:date="2018-11-19T15:50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E968593" w14:textId="7C8F377D" w:rsidR="005A4E0B" w:rsidRDefault="005A4E0B" w:rsidP="000117D4">
            <w:pPr>
              <w:spacing w:before="0"/>
              <w:jc w:val="left"/>
              <w:rPr>
                <w:ins w:id="252" w:author="Ahmed Elorche [2]" w:date="2018-11-19T15:48:00Z"/>
                <w:rFonts w:ascii="Arial" w:hAnsi="Arial"/>
                <w:color w:val="000000"/>
                <w:lang w:val="en-ZA" w:eastAsia="en-ZA"/>
              </w:rPr>
            </w:pPr>
            <w:ins w:id="253" w:author="Ahmed Elorche [2]" w:date="2018-11-19T15:48:00Z">
              <w:r>
                <w:rPr>
                  <w:rFonts w:ascii="Arial" w:hAnsi="Arial"/>
                  <w:color w:val="000000"/>
                  <w:lang w:val="en-ZA" w:eastAsia="en-ZA"/>
                </w:rPr>
                <w:t>Exept-05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54" w:author="Ahmed Elorche [2]" w:date="2018-11-19T15:50:00Z">
              <w:tcPr>
                <w:tcW w:w="15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F8F2AE5" w14:textId="05A3C84B" w:rsidR="005A4E0B" w:rsidRDefault="005A4E0B" w:rsidP="00C67966">
            <w:pPr>
              <w:spacing w:before="0"/>
              <w:jc w:val="left"/>
              <w:rPr>
                <w:ins w:id="255" w:author="Ahmed Elorche [2]" w:date="2018-11-19T15:48:00Z"/>
                <w:rFonts w:ascii="Arial" w:hAnsi="Arial"/>
                <w:color w:val="000000"/>
                <w:lang w:val="en-ZA" w:eastAsia="en-ZA"/>
              </w:rPr>
            </w:pPr>
            <w:ins w:id="256" w:author="Ahmed Elorche [2]" w:date="2018-11-19T15:51:00Z">
              <w:r>
                <w:rPr>
                  <w:rFonts w:ascii="Arial" w:hAnsi="Arial"/>
                  <w:color w:val="000000"/>
                  <w:lang w:val="en-ZA" w:eastAsia="en-ZA"/>
                </w:rPr>
                <w:t>Link device to merchant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57" w:author="Ahmed Elorche [2]" w:date="2018-11-19T15:50:00Z">
              <w:tcPr>
                <w:tcW w:w="402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26D92DF" w14:textId="51613BD3" w:rsidR="005A4E0B" w:rsidRPr="005A4E0B" w:rsidRDefault="006B3932" w:rsidP="00A83158">
            <w:pPr>
              <w:spacing w:before="0"/>
              <w:jc w:val="left"/>
              <w:rPr>
                <w:ins w:id="258" w:author="Ahmed Elorche [2]" w:date="2018-11-19T15:48:00Z"/>
                <w:rFonts w:ascii="Arial" w:hAnsi="Arial"/>
                <w:color w:val="000000"/>
                <w:lang w:val="en-ZA" w:eastAsia="en-ZA"/>
                <w:rPrChange w:id="259" w:author="Ahmed Elorche [2]" w:date="2018-11-19T15:50:00Z">
                  <w:rPr>
                    <w:ins w:id="260" w:author="Ahmed Elorche [2]" w:date="2018-11-19T15:48:00Z"/>
                    <w:rFonts w:ascii="Arial" w:hAnsi="Arial"/>
                    <w:color w:val="000000"/>
                    <w:lang w:eastAsia="en-ZA"/>
                  </w:rPr>
                </w:rPrChange>
              </w:rPr>
            </w:pPr>
            <w:ins w:id="261" w:author="Ahmed Elorche [2]" w:date="2018-11-19T16:11:00Z">
              <w:r>
                <w:rPr>
                  <w:rFonts w:ascii="Arial" w:hAnsi="Arial"/>
                  <w:color w:val="000000"/>
                  <w:lang w:val="en-ZA" w:eastAsia="en-ZA"/>
                </w:rPr>
                <w:t>If Device is not linked to merchant</w:t>
              </w:r>
              <w:r w:rsidR="00220F6F">
                <w:rPr>
                  <w:rFonts w:ascii="Arial" w:hAnsi="Arial"/>
                  <w:color w:val="000000"/>
                  <w:lang w:val="en-ZA" w:eastAsia="en-ZA"/>
                </w:rPr>
                <w:t>, PowerCARD should raise an exception.</w:t>
              </w:r>
            </w:ins>
          </w:p>
        </w:tc>
      </w:tr>
      <w:tr w:rsidR="005A4E0B" w:rsidRPr="00192D39" w14:paraId="4444768E" w14:textId="77777777" w:rsidTr="005A4E0B">
        <w:trPr>
          <w:trHeight w:val="580"/>
          <w:ins w:id="262" w:author="Ahmed Elorche [2]" w:date="2018-11-19T15:50:00Z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E2CF" w14:textId="1D50C407" w:rsidR="005A4E0B" w:rsidRDefault="005A4E0B" w:rsidP="000117D4">
            <w:pPr>
              <w:spacing w:before="0"/>
              <w:jc w:val="left"/>
              <w:rPr>
                <w:ins w:id="263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64" w:author="Ahmed Elorche [2]" w:date="2018-11-19T15:50:00Z">
              <w:r>
                <w:rPr>
                  <w:rFonts w:ascii="Arial" w:hAnsi="Arial"/>
                  <w:color w:val="000000"/>
                  <w:lang w:val="en-ZA" w:eastAsia="en-ZA"/>
                </w:rPr>
                <w:t>Exept-06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0FB36" w14:textId="1F4095D3" w:rsidR="005A4E0B" w:rsidRDefault="005A4E0B" w:rsidP="00C67966">
            <w:pPr>
              <w:spacing w:before="0"/>
              <w:jc w:val="left"/>
              <w:rPr>
                <w:ins w:id="265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66" w:author="Ahmed Elorche [2]" w:date="2018-11-19T15:52:00Z">
              <w:r>
                <w:rPr>
                  <w:rFonts w:ascii="Arial" w:hAnsi="Arial"/>
                  <w:color w:val="000000"/>
                  <w:lang w:val="en-ZA" w:eastAsia="en-ZA"/>
                </w:rPr>
                <w:t>Sequence number missing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2228E" w14:textId="6E697A73" w:rsidR="005A4E0B" w:rsidRPr="005A4E0B" w:rsidRDefault="005E1CBF" w:rsidP="00A83158">
            <w:pPr>
              <w:spacing w:before="0"/>
              <w:jc w:val="left"/>
              <w:rPr>
                <w:ins w:id="267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68" w:author="Ahmed Elorche [2]" w:date="2018-11-19T16:12:00Z">
              <w:r>
                <w:rPr>
                  <w:rFonts w:ascii="Arial" w:hAnsi="Arial"/>
                  <w:color w:val="000000"/>
                  <w:lang w:val="en-ZA" w:eastAsia="en-ZA"/>
                </w:rPr>
                <w:t>If sequence number does not exist on</w:t>
              </w:r>
            </w:ins>
            <w:ins w:id="269" w:author="Ahmed Elorche [2]" w:date="2018-11-19T16:29:00Z">
              <w:r w:rsidR="002E1296">
                <w:rPr>
                  <w:rFonts w:ascii="Arial" w:hAnsi="Arial"/>
                  <w:color w:val="000000"/>
                  <w:lang w:val="en-ZA" w:eastAsia="en-ZA"/>
                </w:rPr>
                <w:t>,</w:t>
              </w:r>
            </w:ins>
            <w:ins w:id="270" w:author="Ahmed Elorche [2]" w:date="2018-11-19T16:12:00Z">
              <w:r>
                <w:rPr>
                  <w:rFonts w:ascii="Arial" w:hAnsi="Arial"/>
                  <w:color w:val="000000"/>
                  <w:lang w:val="en-ZA" w:eastAsia="en-ZA"/>
                </w:rPr>
                <w:t xml:space="preserve"> PowerCARD</w:t>
              </w:r>
            </w:ins>
            <w:ins w:id="271" w:author="Ahmed Elorche [2]" w:date="2018-11-19T16:13:00Z">
              <w:r>
                <w:rPr>
                  <w:rFonts w:ascii="Arial" w:hAnsi="Arial"/>
                  <w:color w:val="000000"/>
                  <w:lang w:val="en-ZA" w:eastAsia="en-ZA"/>
                </w:rPr>
                <w:t xml:space="preserve"> should raise an exception.</w:t>
              </w:r>
            </w:ins>
          </w:p>
        </w:tc>
      </w:tr>
      <w:tr w:rsidR="005A4E0B" w:rsidRPr="00192D39" w14:paraId="6C4EA75C" w14:textId="77777777" w:rsidTr="005A4E0B">
        <w:trPr>
          <w:trHeight w:val="580"/>
          <w:ins w:id="272" w:author="Ahmed Elorche [2]" w:date="2018-11-19T15:50:00Z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2DA9E" w14:textId="3E7CFFB5" w:rsidR="005A4E0B" w:rsidRDefault="005A4E0B" w:rsidP="000117D4">
            <w:pPr>
              <w:spacing w:before="0"/>
              <w:jc w:val="left"/>
              <w:rPr>
                <w:ins w:id="273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74" w:author="Ahmed Elorche [2]" w:date="2018-11-19T15:50:00Z">
              <w:r>
                <w:rPr>
                  <w:rFonts w:ascii="Arial" w:hAnsi="Arial"/>
                  <w:color w:val="000000"/>
                  <w:lang w:val="en-ZA" w:eastAsia="en-ZA"/>
                </w:rPr>
                <w:t>Exept-07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9B618" w14:textId="23AF0629" w:rsidR="005A4E0B" w:rsidRDefault="005A4E0B" w:rsidP="00C67966">
            <w:pPr>
              <w:spacing w:before="0"/>
              <w:jc w:val="left"/>
              <w:rPr>
                <w:ins w:id="275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76" w:author="Ahmed Elorche [2]" w:date="2018-11-19T15:52:00Z">
              <w:r>
                <w:rPr>
                  <w:rFonts w:ascii="Arial" w:hAnsi="Arial"/>
                  <w:color w:val="000000"/>
                  <w:lang w:val="en-ZA" w:eastAsia="en-ZA"/>
                </w:rPr>
                <w:t>Sequence number duplicated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7043" w14:textId="38F3977A" w:rsidR="005A4E0B" w:rsidRPr="005A4E0B" w:rsidRDefault="00695091" w:rsidP="00A83158">
            <w:pPr>
              <w:spacing w:before="0"/>
              <w:jc w:val="left"/>
              <w:rPr>
                <w:ins w:id="277" w:author="Ahmed Elorche [2]" w:date="2018-11-19T15:50:00Z"/>
                <w:rFonts w:ascii="Arial" w:hAnsi="Arial"/>
                <w:color w:val="000000"/>
                <w:lang w:val="en-ZA" w:eastAsia="en-ZA"/>
              </w:rPr>
            </w:pPr>
            <w:ins w:id="278" w:author="Ahmed Elorche [2]" w:date="2018-11-19T16:13:00Z">
              <w:r>
                <w:rPr>
                  <w:rFonts w:ascii="Arial" w:hAnsi="Arial"/>
                  <w:color w:val="000000"/>
                  <w:lang w:val="en-ZA" w:eastAsia="en-ZA"/>
                </w:rPr>
                <w:t>If sequence number</w:t>
              </w:r>
            </w:ins>
            <w:ins w:id="279" w:author="Ahmed Elorche [2]" w:date="2018-11-19T16:28:00Z">
              <w:r w:rsidR="002E1296">
                <w:rPr>
                  <w:rFonts w:ascii="Arial" w:hAnsi="Arial"/>
                  <w:color w:val="000000"/>
                  <w:lang w:val="en-ZA" w:eastAsia="en-ZA"/>
                </w:rPr>
                <w:t xml:space="preserve"> is </w:t>
              </w:r>
            </w:ins>
            <w:ins w:id="280" w:author="Ahmed Elorche [2]" w:date="2018-11-19T16:29:00Z">
              <w:r w:rsidR="002E1296">
                <w:rPr>
                  <w:rFonts w:ascii="Arial" w:hAnsi="Arial"/>
                  <w:color w:val="000000"/>
                  <w:lang w:val="en-ZA" w:eastAsia="en-ZA"/>
                </w:rPr>
                <w:t>duplicated, PowerCARD should raise an exception.</w:t>
              </w:r>
            </w:ins>
          </w:p>
        </w:tc>
      </w:tr>
    </w:tbl>
    <w:p w14:paraId="3CD7004D" w14:textId="10F09B18" w:rsidR="00907FD9" w:rsidRDefault="00907FD9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281" w:name="_Toc531595865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Removal</w:t>
      </w:r>
      <w:r w:rsidRPr="006D3D60"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 xml:space="preserve"> message</w:t>
      </w:r>
      <w:bookmarkEnd w:id="281"/>
    </w:p>
    <w:p w14:paraId="272D59D2" w14:textId="26496CD7" w:rsidR="00444F9C" w:rsidRDefault="00444F9C" w:rsidP="00AA350C">
      <w:pPr>
        <w:pStyle w:val="Paragraph"/>
        <w:ind w:left="360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282" w:name="_Toc531595866"/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2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.1 Description</w:t>
      </w:r>
      <w:bookmarkEnd w:id="282"/>
    </w:p>
    <w:p w14:paraId="7D7B8D18" w14:textId="2A457E1D" w:rsidR="006C41A1" w:rsidRPr="00E0058E" w:rsidRDefault="009137C7" w:rsidP="002C6500">
      <w:pPr>
        <w:pStyle w:val="Paragraph"/>
        <w:ind w:left="360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 xml:space="preserve">The </w:t>
      </w:r>
      <w:r w:rsidR="002C6500" w:rsidRPr="00E0058E">
        <w:rPr>
          <w:rFonts w:ascii="Arial" w:hAnsi="Arial"/>
          <w:lang w:val="en-ZA"/>
        </w:rPr>
        <w:t>removal</w:t>
      </w:r>
      <w:r w:rsidRPr="00E0058E">
        <w:rPr>
          <w:rFonts w:ascii="Arial" w:hAnsi="Arial"/>
          <w:lang w:val="en-ZA"/>
        </w:rPr>
        <w:t xml:space="preserve"> message is a financial transaction sent to </w:t>
      </w:r>
      <w:proofErr w:type="spellStart"/>
      <w:r w:rsidRPr="00E0058E">
        <w:rPr>
          <w:rFonts w:ascii="Arial" w:hAnsi="Arial"/>
          <w:lang w:val="en-ZA"/>
        </w:rPr>
        <w:t>PowerCARD</w:t>
      </w:r>
      <w:proofErr w:type="spellEnd"/>
      <w:r w:rsidRPr="00E0058E">
        <w:rPr>
          <w:rFonts w:ascii="Arial" w:hAnsi="Arial"/>
          <w:lang w:val="en-ZA"/>
        </w:rPr>
        <w:t xml:space="preserve"> when </w:t>
      </w:r>
      <w:r w:rsidR="006C41A1" w:rsidRPr="00E0058E">
        <w:rPr>
          <w:rFonts w:ascii="Arial" w:hAnsi="Arial"/>
          <w:lang w:val="en-ZA"/>
        </w:rPr>
        <w:t xml:space="preserve">the </w:t>
      </w:r>
      <w:proofErr w:type="spellStart"/>
      <w:r w:rsidR="006C41A1" w:rsidRPr="00E0058E">
        <w:rPr>
          <w:rFonts w:ascii="Arial" w:hAnsi="Arial"/>
          <w:lang w:val="en-ZA"/>
        </w:rPr>
        <w:t>SmartBox</w:t>
      </w:r>
      <w:proofErr w:type="spellEnd"/>
      <w:r w:rsidR="006C41A1" w:rsidRPr="00E0058E">
        <w:rPr>
          <w:rFonts w:ascii="Arial" w:hAnsi="Arial"/>
          <w:lang w:val="en-ZA"/>
        </w:rPr>
        <w:t xml:space="preserve"> bag containing cash </w:t>
      </w:r>
      <w:del w:id="283" w:author="Peenz, Jacobus" w:date="2018-03-02T13:19:00Z">
        <w:r w:rsidR="006C41A1" w:rsidRPr="00E0058E" w:rsidDel="00C51225">
          <w:rPr>
            <w:rFonts w:ascii="Arial" w:hAnsi="Arial"/>
            <w:lang w:val="en-ZA"/>
          </w:rPr>
          <w:delText xml:space="preserve">notes </w:delText>
        </w:r>
      </w:del>
      <w:r w:rsidR="006C41A1" w:rsidRPr="00E0058E">
        <w:rPr>
          <w:rFonts w:ascii="Arial" w:hAnsi="Arial"/>
          <w:lang w:val="en-ZA"/>
        </w:rPr>
        <w:t xml:space="preserve">is removed from the </w:t>
      </w:r>
      <w:proofErr w:type="spellStart"/>
      <w:r w:rsidR="006C41A1" w:rsidRPr="00E0058E">
        <w:rPr>
          <w:rFonts w:ascii="Arial" w:hAnsi="Arial"/>
          <w:lang w:val="en-ZA"/>
        </w:rPr>
        <w:t>SmartBox</w:t>
      </w:r>
      <w:proofErr w:type="spellEnd"/>
      <w:r w:rsidR="006C41A1" w:rsidRPr="00E0058E">
        <w:rPr>
          <w:rFonts w:ascii="Arial" w:hAnsi="Arial"/>
          <w:lang w:val="en-ZA"/>
        </w:rPr>
        <w:t xml:space="preserve"> device</w:t>
      </w:r>
      <w:del w:id="284" w:author="Peenz, Jacobus" w:date="2018-03-02T13:19:00Z">
        <w:r w:rsidR="006C41A1" w:rsidRPr="00E0058E" w:rsidDel="00C51225">
          <w:rPr>
            <w:rFonts w:ascii="Arial" w:hAnsi="Arial"/>
            <w:lang w:val="en-ZA"/>
          </w:rPr>
          <w:delText xml:space="preserve"> by the Cash </w:delText>
        </w:r>
        <w:r w:rsidR="00A5240F" w:rsidRPr="00E0058E" w:rsidDel="00C51225">
          <w:rPr>
            <w:rFonts w:ascii="Arial" w:hAnsi="Arial"/>
            <w:lang w:val="en-ZA"/>
          </w:rPr>
          <w:delText>IT</w:delText>
        </w:r>
      </w:del>
      <w:r w:rsidR="006C41A1" w:rsidRPr="00E0058E">
        <w:rPr>
          <w:rFonts w:ascii="Arial" w:hAnsi="Arial"/>
          <w:lang w:val="en-ZA"/>
        </w:rPr>
        <w:t>.</w:t>
      </w:r>
    </w:p>
    <w:p w14:paraId="7F79293D" w14:textId="07E0CE7A" w:rsidR="009137C7" w:rsidRPr="00E0058E" w:rsidRDefault="009137C7" w:rsidP="002C6500">
      <w:pPr>
        <w:pStyle w:val="Paragraph"/>
        <w:ind w:left="360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The structure of the transaction is described below:</w:t>
      </w:r>
    </w:p>
    <w:p w14:paraId="6974088E" w14:textId="77777777" w:rsidR="00460A68" w:rsidRPr="00E0058E" w:rsidRDefault="00460A68" w:rsidP="008B6690">
      <w:pPr>
        <w:pStyle w:val="Paragraph"/>
        <w:ind w:firstLine="360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Example:</w:t>
      </w:r>
    </w:p>
    <w:p w14:paraId="52B8F1A3" w14:textId="23790C20" w:rsidR="00C11CCD" w:rsidRPr="009137C7" w:rsidRDefault="00460A68" w:rsidP="008B6690">
      <w:pPr>
        <w:pStyle w:val="Paragraph"/>
        <w:ind w:left="360"/>
        <w:rPr>
          <w:lang w:val="en-ZA"/>
        </w:rPr>
      </w:pPr>
      <w:r w:rsidRPr="00460A68">
        <w:rPr>
          <w:b/>
          <w:lang w:val="en-ZA"/>
        </w:rPr>
        <w:t>R</w:t>
      </w:r>
      <w:r w:rsidRPr="00460A68">
        <w:rPr>
          <w:lang w:val="en-ZA"/>
        </w:rPr>
        <w:t>,BA0884,72087000000176,N,50,04583,BAGNUMBERREFERENCE,YYYY-MM-DD HH:MM:SS:TTTTT,906112,ZAR,2500,57,0,i10c=0,i20c=0,i50c=0,iR1=0,iR2=0,iR5=0,iR10=200,iR20=1,iR50=55,iR100=60,iR200=80,0,0,0,0,000</w:t>
      </w:r>
    </w:p>
    <w:p w14:paraId="4A14C757" w14:textId="77777777" w:rsidR="00A724DD" w:rsidRDefault="00A724DD" w:rsidP="00205CC6">
      <w:pPr>
        <w:pStyle w:val="Paragraph"/>
        <w:rPr>
          <w:lang w:val="en-US"/>
        </w:rPr>
      </w:pPr>
    </w:p>
    <w:tbl>
      <w:tblPr>
        <w:tblpPr w:leftFromText="180" w:rightFromText="180" w:vertAnchor="text" w:horzAnchor="margin" w:tblpXSpec="center" w:tblpY="145"/>
        <w:tblW w:w="9355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810"/>
        <w:gridCol w:w="1264"/>
        <w:gridCol w:w="846"/>
        <w:gridCol w:w="4975"/>
      </w:tblGrid>
      <w:tr w:rsidR="00A724DD" w:rsidRPr="00192D39" w14:paraId="773771BF" w14:textId="77777777" w:rsidTr="00AF0624">
        <w:tc>
          <w:tcPr>
            <w:tcW w:w="460" w:type="dxa"/>
          </w:tcPr>
          <w:p w14:paraId="471EE9D1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8895" w:type="dxa"/>
            <w:gridSpan w:val="4"/>
            <w:shd w:val="clear" w:color="auto" w:fill="auto"/>
          </w:tcPr>
          <w:p w14:paraId="08C7E20B" w14:textId="183B4E01" w:rsidR="00A724DD" w:rsidRPr="00A724DD" w:rsidRDefault="00A724DD" w:rsidP="00AF0624">
            <w:pPr>
              <w:pStyle w:val="Default"/>
              <w:spacing w:line="360" w:lineRule="auto"/>
              <w:jc w:val="both"/>
              <w:rPr>
                <w:lang w:val="en-US"/>
              </w:rPr>
            </w:pPr>
          </w:p>
        </w:tc>
      </w:tr>
      <w:tr w:rsidR="00A724DD" w:rsidRPr="00BF4F29" w14:paraId="1C3D06AA" w14:textId="77777777" w:rsidTr="00AF0624">
        <w:tc>
          <w:tcPr>
            <w:tcW w:w="460" w:type="dxa"/>
            <w:shd w:val="clear" w:color="auto" w:fill="009999"/>
          </w:tcPr>
          <w:p w14:paraId="25139D9B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7C920877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095BB02D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Datatype</w:t>
            </w:r>
          </w:p>
        </w:tc>
        <w:tc>
          <w:tcPr>
            <w:tcW w:w="846" w:type="dxa"/>
            <w:shd w:val="clear" w:color="auto" w:fill="009999"/>
          </w:tcPr>
          <w:p w14:paraId="1D82540A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Size</w:t>
            </w:r>
          </w:p>
        </w:tc>
        <w:tc>
          <w:tcPr>
            <w:tcW w:w="4975" w:type="dxa"/>
            <w:shd w:val="clear" w:color="auto" w:fill="009999"/>
          </w:tcPr>
          <w:p w14:paraId="2BDEC51F" w14:textId="77777777" w:rsidR="00A724DD" w:rsidRPr="006F7069" w:rsidRDefault="00A724DD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A724DD" w:rsidRPr="00BF4F29" w14:paraId="2B63F440" w14:textId="77777777" w:rsidTr="00AF0624">
        <w:trPr>
          <w:trHeight w:val="519"/>
        </w:trPr>
        <w:tc>
          <w:tcPr>
            <w:tcW w:w="460" w:type="dxa"/>
            <w:vAlign w:val="center"/>
          </w:tcPr>
          <w:p w14:paraId="6C35576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55674510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75D162A2" w14:textId="77777777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CC1C94C" w14:textId="436558EE" w:rsidR="00A724DD" w:rsidRPr="006F7069" w:rsidRDefault="00AB0533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ins w:id="285" w:author="Ahmed Elorche [2]" w:date="2018-11-19T16:57:00Z">
              <w:del w:id="286" w:author="Ahmed Elorche" w:date="2018-12-02T16:12:00Z">
                <w:r w:rsidDel="00192D39">
                  <w:rPr>
                    <w:rFonts w:ascii="Cambria" w:hAnsi="Cambria"/>
                    <w:lang w:val="en-ZA"/>
                  </w:rPr>
                  <w:delText>2</w:delText>
                </w:r>
              </w:del>
            </w:ins>
            <w:del w:id="287" w:author="Ahmed Elorche" w:date="2018-12-02T16:12:00Z">
              <w:r w:rsidR="00A724DD" w:rsidRPr="006F7069" w:rsidDel="00192D39">
                <w:rPr>
                  <w:rFonts w:ascii="Cambria" w:hAnsi="Cambria"/>
                  <w:lang w:val="en-ZA"/>
                </w:rPr>
                <w:delText>1</w:delText>
              </w:r>
            </w:del>
            <w:ins w:id="288" w:author="Ahmed Elorche" w:date="2018-12-02T16:12:00Z">
              <w:r w:rsidR="00192D39">
                <w:rPr>
                  <w:rFonts w:ascii="Cambria" w:hAnsi="Cambria"/>
                  <w:lang w:val="en-ZA"/>
                </w:rPr>
                <w:t>1</w:t>
              </w:r>
            </w:ins>
          </w:p>
        </w:tc>
        <w:tc>
          <w:tcPr>
            <w:tcW w:w="4975" w:type="dxa"/>
          </w:tcPr>
          <w:p w14:paraId="315470E8" w14:textId="77777777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 indicate if the message is a removal e.g. “R” for a drop.</w:t>
            </w:r>
          </w:p>
          <w:p w14:paraId="0F7C3758" w14:textId="58094A7B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R </w:t>
            </w:r>
            <w:del w:id="289" w:author="Ahmed Elorche [2]" w:date="2018-11-19T14:35:00Z">
              <w:r w:rsidRPr="006F7069" w:rsidDel="00347359">
                <w:rPr>
                  <w:rFonts w:ascii="Cambria" w:hAnsi="Cambria"/>
                  <w:lang w:val="en-ZA"/>
                </w:rPr>
                <w:delText>-</w:delText>
              </w:r>
            </w:del>
            <w:ins w:id="290" w:author="Ahmed Elorche [2]" w:date="2018-11-19T14:35:00Z">
              <w:r w:rsidR="00347359">
                <w:rPr>
                  <w:rFonts w:ascii="Cambria" w:hAnsi="Cambria"/>
                  <w:lang w:val="en-ZA"/>
                </w:rPr>
                <w:t>–</w:t>
              </w:r>
            </w:ins>
            <w:r w:rsidRPr="006F7069">
              <w:rPr>
                <w:rFonts w:ascii="Cambria" w:hAnsi="Cambria"/>
                <w:lang w:val="en-ZA"/>
              </w:rPr>
              <w:t xml:space="preserve"> Removal</w:t>
            </w:r>
          </w:p>
        </w:tc>
      </w:tr>
      <w:tr w:rsidR="00A724DD" w:rsidRPr="00192D39" w14:paraId="5F20CE66" w14:textId="77777777" w:rsidTr="00AF0624">
        <w:trPr>
          <w:trHeight w:val="713"/>
        </w:trPr>
        <w:tc>
          <w:tcPr>
            <w:tcW w:w="460" w:type="dxa"/>
            <w:vAlign w:val="center"/>
          </w:tcPr>
          <w:p w14:paraId="349E0774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2D90BC9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264" w:type="dxa"/>
            <w:vAlign w:val="center"/>
          </w:tcPr>
          <w:p w14:paraId="249ECED5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B719824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4975" w:type="dxa"/>
          </w:tcPr>
          <w:p w14:paraId="4FE6AA5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merchant device number is represented by the 6 digits of the string.</w:t>
            </w:r>
          </w:p>
        </w:tc>
      </w:tr>
      <w:tr w:rsidR="00A724DD" w:rsidRPr="00192D39" w14:paraId="3E209516" w14:textId="77777777" w:rsidTr="00AF0624">
        <w:trPr>
          <w:trHeight w:val="287"/>
        </w:trPr>
        <w:tc>
          <w:tcPr>
            <w:tcW w:w="460" w:type="dxa"/>
            <w:vAlign w:val="center"/>
          </w:tcPr>
          <w:p w14:paraId="089B0B41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3F0B7B2E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368160E3" w14:textId="77777777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1C6EC1C1" w14:textId="77777777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4975" w:type="dxa"/>
          </w:tcPr>
          <w:p w14:paraId="600BC20F" w14:textId="1FE984F5" w:rsidR="00A724DD" w:rsidRPr="006F7069" w:rsidRDefault="00A724DD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The bag number is represented by </w:t>
            </w:r>
            <w:commentRangeStart w:id="291"/>
            <w:commentRangeStart w:id="292"/>
            <w:r w:rsidRPr="006F7069">
              <w:rPr>
                <w:rFonts w:ascii="Cambria" w:hAnsi="Cambria"/>
                <w:lang w:val="en-ZA"/>
              </w:rPr>
              <w:t xml:space="preserve">14 </w:t>
            </w:r>
            <w:ins w:id="293" w:author="Ahmed Elorche [2]" w:date="2018-11-19T16:30:00Z">
              <w:r w:rsidR="004A726E">
                <w:rPr>
                  <w:rFonts w:ascii="Cambria" w:hAnsi="Cambria"/>
                  <w:lang w:val="en-ZA"/>
                </w:rPr>
                <w:t>alphanumeric</w:t>
              </w:r>
            </w:ins>
            <w:del w:id="294" w:author="Ahmed Elorche [2]" w:date="2018-11-19T16:30:00Z">
              <w:r w:rsidRPr="006F7069" w:rsidDel="004A726E">
                <w:rPr>
                  <w:rFonts w:ascii="Cambria" w:hAnsi="Cambria"/>
                  <w:lang w:val="en-ZA"/>
                </w:rPr>
                <w:delText>digits</w:delText>
              </w:r>
            </w:del>
            <w:r w:rsidRPr="006F7069">
              <w:rPr>
                <w:rFonts w:ascii="Cambria" w:hAnsi="Cambria"/>
                <w:lang w:val="en-ZA"/>
              </w:rPr>
              <w:t xml:space="preserve"> </w:t>
            </w:r>
            <w:commentRangeEnd w:id="291"/>
            <w:r w:rsidR="003A59FF">
              <w:rPr>
                <w:rStyle w:val="Marquedecommentaire"/>
              </w:rPr>
              <w:commentReference w:id="291"/>
            </w:r>
            <w:commentRangeEnd w:id="292"/>
            <w:r w:rsidR="006F0AD3">
              <w:rPr>
                <w:rStyle w:val="Marquedecommentaire"/>
              </w:rPr>
              <w:commentReference w:id="292"/>
            </w:r>
            <w:r w:rsidRPr="006F7069">
              <w:rPr>
                <w:rFonts w:ascii="Cambria" w:hAnsi="Cambria"/>
                <w:lang w:val="en-ZA"/>
              </w:rPr>
              <w:t>of the string.</w:t>
            </w:r>
          </w:p>
        </w:tc>
      </w:tr>
      <w:tr w:rsidR="00A724DD" w:rsidRPr="00CC1446" w14:paraId="2916B6AE" w14:textId="77777777" w:rsidTr="00AF0624">
        <w:trPr>
          <w:trHeight w:val="406"/>
        </w:trPr>
        <w:tc>
          <w:tcPr>
            <w:tcW w:w="460" w:type="dxa"/>
            <w:vAlign w:val="center"/>
          </w:tcPr>
          <w:p w14:paraId="03044C74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56F5C15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264" w:type="dxa"/>
            <w:vAlign w:val="center"/>
          </w:tcPr>
          <w:p w14:paraId="2D0770EA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11839BF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4975" w:type="dxa"/>
          </w:tcPr>
          <w:p w14:paraId="0103669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indicate that the bag contains Notes = “N”.  </w:t>
            </w:r>
          </w:p>
          <w:p w14:paraId="7A828A9C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N=Notes</w:t>
            </w:r>
          </w:p>
          <w:p w14:paraId="7D0C7CE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C=Coin</w:t>
            </w:r>
          </w:p>
          <w:p w14:paraId="631FB30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commentRangeStart w:id="295"/>
            <w:commentRangeStart w:id="296"/>
            <w:del w:id="297" w:author="Ahmed Elorche [2]" w:date="2018-11-19T16:31:00Z">
              <w:r w:rsidRPr="006F7069" w:rsidDel="0013519E">
                <w:rPr>
                  <w:rFonts w:ascii="Cambria" w:hAnsi="Cambria"/>
                  <w:lang w:val="en-ZA"/>
                </w:rPr>
                <w:delText>M=Coin and Notes</w:delText>
              </w:r>
            </w:del>
          </w:p>
          <w:p w14:paraId="52232386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proofErr w:type="spellStart"/>
            <w:r>
              <w:rPr>
                <w:rFonts w:ascii="Cambria" w:hAnsi="Cambria"/>
                <w:sz w:val="16"/>
                <w:szCs w:val="16"/>
                <w:lang w:val="en-ZA"/>
              </w:rPr>
              <w:t>SmartBox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 accepts only notes deposits.</w:t>
            </w:r>
            <w:commentRangeEnd w:id="295"/>
            <w:r w:rsidR="00D1148C">
              <w:rPr>
                <w:rStyle w:val="Marquedecommentaire"/>
              </w:rPr>
              <w:commentReference w:id="295"/>
            </w:r>
            <w:commentRangeEnd w:id="296"/>
            <w:r w:rsidR="0013519E">
              <w:rPr>
                <w:rStyle w:val="Marquedecommentaire"/>
              </w:rPr>
              <w:commentReference w:id="296"/>
            </w:r>
          </w:p>
        </w:tc>
      </w:tr>
      <w:tr w:rsidR="00A724DD" w:rsidRPr="00192D39" w14:paraId="292E259B" w14:textId="77777777" w:rsidTr="00AF0624">
        <w:trPr>
          <w:trHeight w:val="406"/>
        </w:trPr>
        <w:tc>
          <w:tcPr>
            <w:tcW w:w="460" w:type="dxa"/>
            <w:vAlign w:val="center"/>
          </w:tcPr>
          <w:p w14:paraId="676AF35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5</w:t>
            </w:r>
          </w:p>
        </w:tc>
        <w:tc>
          <w:tcPr>
            <w:tcW w:w="1810" w:type="dxa"/>
            <w:vAlign w:val="center"/>
          </w:tcPr>
          <w:p w14:paraId="0D076C44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Sequence Number</w:t>
            </w:r>
          </w:p>
        </w:tc>
        <w:tc>
          <w:tcPr>
            <w:tcW w:w="1264" w:type="dxa"/>
            <w:vAlign w:val="center"/>
          </w:tcPr>
          <w:p w14:paraId="70D11DA1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16A9AC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11C0B6B6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Should indicate the last drop sequence number sent.</w:t>
            </w:r>
            <w:r w:rsidRPr="006F7069">
              <w:rPr>
                <w:rFonts w:ascii="Cambria" w:hAnsi="Cambria"/>
                <w:lang w:val="en-ZA"/>
              </w:rPr>
              <w:t xml:space="preserve"> e.g. 50</w:t>
            </w:r>
            <w:r>
              <w:rPr>
                <w:rFonts w:ascii="Cambria" w:hAnsi="Cambria"/>
                <w:lang w:val="en-ZA"/>
              </w:rPr>
              <w:t xml:space="preserve"> if 50 was the last sequence number sent.</w:t>
            </w:r>
          </w:p>
        </w:tc>
      </w:tr>
      <w:tr w:rsidR="00A724DD" w:rsidRPr="00192D39" w14:paraId="6C73557E" w14:textId="77777777" w:rsidTr="00AF0624">
        <w:tc>
          <w:tcPr>
            <w:tcW w:w="460" w:type="dxa"/>
            <w:vAlign w:val="center"/>
          </w:tcPr>
          <w:p w14:paraId="6A657BB4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5247A4C5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2189077D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0F10BCC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5A5E4C3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 unique identifier for each transaction performed on the SB device, e.g. 147568593</w:t>
            </w:r>
          </w:p>
          <w:p w14:paraId="6E9F32F8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sz w:val="16"/>
                <w:szCs w:val="16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The transaction ID is important for every transaction processed, whether it is a drop or removal. This transaction ID is tied back to the status message based on merchant settlement option. The vendor should always use a unique transaction ID and FNB Cash will use this ID to trace the transaction.</w:t>
            </w:r>
          </w:p>
        </w:tc>
      </w:tr>
      <w:tr w:rsidR="00A724DD" w:rsidRPr="00192D39" w14:paraId="4011B210" w14:textId="77777777" w:rsidTr="00AF0624">
        <w:trPr>
          <w:trHeight w:val="343"/>
        </w:trPr>
        <w:tc>
          <w:tcPr>
            <w:tcW w:w="460" w:type="dxa"/>
            <w:vAlign w:val="center"/>
          </w:tcPr>
          <w:p w14:paraId="1FA3B74A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66BB56B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Deposit Reference </w:t>
            </w:r>
          </w:p>
        </w:tc>
        <w:tc>
          <w:tcPr>
            <w:tcW w:w="1264" w:type="dxa"/>
            <w:vAlign w:val="center"/>
          </w:tcPr>
          <w:p w14:paraId="3BFB8E17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3C86E4BE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20</w:t>
            </w:r>
          </w:p>
        </w:tc>
        <w:tc>
          <w:tcPr>
            <w:tcW w:w="4975" w:type="dxa"/>
          </w:tcPr>
          <w:p w14:paraId="1E02257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display the merchant reference.</w:t>
            </w:r>
          </w:p>
          <w:p w14:paraId="5363206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sz w:val="16"/>
                <w:szCs w:val="16"/>
                <w:lang w:val="en-ZA"/>
              </w:rPr>
            </w:pPr>
            <w:commentRangeStart w:id="298"/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Can apply for all </w:t>
            </w:r>
            <w:proofErr w:type="spellStart"/>
            <w:r>
              <w:rPr>
                <w:rFonts w:ascii="Cambria" w:hAnsi="Cambria"/>
                <w:sz w:val="16"/>
                <w:szCs w:val="16"/>
                <w:lang w:val="en-ZA"/>
              </w:rPr>
              <w:t>SmartBox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 devices that allow the merchant to put a reference number on the physical device, this should overwrite the defaulted reference defined on the merchant’s profile on </w:t>
            </w:r>
            <w:proofErr w:type="spellStart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PowerCard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. This field should be an empty value for </w:t>
            </w:r>
            <w:proofErr w:type="spellStart"/>
            <w:r>
              <w:rPr>
                <w:rFonts w:ascii="Cambria" w:hAnsi="Cambria"/>
                <w:sz w:val="16"/>
                <w:szCs w:val="16"/>
                <w:lang w:val="en-ZA"/>
              </w:rPr>
              <w:t>SmartBox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 devices that does not allow merchant to put a reference number on physical device and this will default to the reference defined on merchant profile on </w:t>
            </w:r>
            <w:proofErr w:type="spellStart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PowerCard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.</w:t>
            </w:r>
            <w:commentRangeEnd w:id="298"/>
            <w:r w:rsidR="00D1148C">
              <w:rPr>
                <w:rStyle w:val="Marquedecommentaire"/>
              </w:rPr>
              <w:commentReference w:id="298"/>
            </w:r>
          </w:p>
          <w:p w14:paraId="1CDF5D79" w14:textId="4F969278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del w:id="299" w:author="Peenz, Jacobus" w:date="2018-03-02T13:21:00Z">
              <w:r w:rsidRPr="006F7069" w:rsidDel="00D1148C">
                <w:rPr>
                  <w:rFonts w:ascii="Cambria" w:hAnsi="Cambria"/>
                  <w:sz w:val="16"/>
                  <w:szCs w:val="16"/>
                  <w:lang w:val="en-ZA"/>
                </w:rPr>
                <w:delText>For Credit on Count. Pre-defined timeframe merchants the deposit reference configured on PowerCard should be used.</w:delText>
              </w:r>
            </w:del>
          </w:p>
        </w:tc>
      </w:tr>
      <w:tr w:rsidR="00A724DD" w:rsidRPr="00192D39" w14:paraId="379E55FD" w14:textId="77777777" w:rsidTr="00AF0624">
        <w:tc>
          <w:tcPr>
            <w:tcW w:w="460" w:type="dxa"/>
            <w:vAlign w:val="center"/>
          </w:tcPr>
          <w:p w14:paraId="01E8F81E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6183446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  <w:r>
              <w:rPr>
                <w:rFonts w:ascii="Cambria" w:hAnsi="Cambria"/>
                <w:lang w:val="en-ZA"/>
              </w:rPr>
              <w:t xml:space="preserve"> and Time</w:t>
            </w:r>
          </w:p>
        </w:tc>
        <w:tc>
          <w:tcPr>
            <w:tcW w:w="1264" w:type="dxa"/>
            <w:vAlign w:val="center"/>
          </w:tcPr>
          <w:p w14:paraId="03E320E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DATETIME</w:t>
            </w:r>
          </w:p>
        </w:tc>
        <w:tc>
          <w:tcPr>
            <w:tcW w:w="846" w:type="dxa"/>
            <w:vAlign w:val="center"/>
          </w:tcPr>
          <w:p w14:paraId="3B71D200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26</w:t>
            </w:r>
          </w:p>
        </w:tc>
        <w:tc>
          <w:tcPr>
            <w:tcW w:w="4975" w:type="dxa"/>
          </w:tcPr>
          <w:p w14:paraId="1892178E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 represent the date and time when the removal was transmitted</w:t>
            </w:r>
            <w:r w:rsidRPr="006F7069">
              <w:rPr>
                <w:lang w:val="en-ZA"/>
              </w:rPr>
              <w:t xml:space="preserve"> </w:t>
            </w:r>
            <w:r w:rsidRPr="006F7069">
              <w:rPr>
                <w:rFonts w:ascii="Cambria" w:hAnsi="Cambria"/>
                <w:lang w:val="en-ZA"/>
              </w:rPr>
              <w:t>YYYY-MM-DD HH:MM:SS:TTTTT   e.g. “2014-03-11 21:52:00.000000”</w:t>
            </w:r>
          </w:p>
        </w:tc>
      </w:tr>
      <w:tr w:rsidR="00A724DD" w:rsidRPr="00192D39" w14:paraId="16B8DB77" w14:textId="77777777" w:rsidTr="00AF0624">
        <w:tc>
          <w:tcPr>
            <w:tcW w:w="460" w:type="dxa"/>
            <w:vAlign w:val="center"/>
          </w:tcPr>
          <w:p w14:paraId="5055959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9</w:t>
            </w:r>
          </w:p>
        </w:tc>
        <w:tc>
          <w:tcPr>
            <w:tcW w:w="1810" w:type="dxa"/>
            <w:vAlign w:val="center"/>
          </w:tcPr>
          <w:p w14:paraId="7E59858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264" w:type="dxa"/>
            <w:vAlign w:val="center"/>
          </w:tcPr>
          <w:p w14:paraId="4B6519B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0982A7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4975" w:type="dxa"/>
          </w:tcPr>
          <w:p w14:paraId="68A1FEC7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Optional: The canister number is indicated by the 6 digits e.g. 601123</w:t>
            </w:r>
          </w:p>
          <w:p w14:paraId="29B8198C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This field is optional, can be set to “0” by default if there isn’t a canister used.</w:t>
            </w:r>
          </w:p>
        </w:tc>
      </w:tr>
      <w:tr w:rsidR="00A724DD" w:rsidRPr="00192D39" w14:paraId="3090693F" w14:textId="77777777" w:rsidTr="00AF0624">
        <w:tc>
          <w:tcPr>
            <w:tcW w:w="460" w:type="dxa"/>
            <w:vAlign w:val="center"/>
          </w:tcPr>
          <w:p w14:paraId="4CC82245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1810" w:type="dxa"/>
            <w:vAlign w:val="center"/>
          </w:tcPr>
          <w:p w14:paraId="34D79A3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264" w:type="dxa"/>
            <w:vAlign w:val="center"/>
          </w:tcPr>
          <w:p w14:paraId="4E431D92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FD246B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</w:tcPr>
          <w:p w14:paraId="40F01B7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 used</w:t>
            </w:r>
          </w:p>
          <w:p w14:paraId="565BAD6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In-scope</w:t>
            </w:r>
          </w:p>
          <w:p w14:paraId="16173EB4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ZAR: South African Rand</w:t>
            </w:r>
          </w:p>
          <w:p w14:paraId="14CD386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lastRenderedPageBreak/>
              <w:t xml:space="preserve">Out-of-scope </w:t>
            </w:r>
          </w:p>
          <w:p w14:paraId="1FF9F6C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BWP – Botswana Pula</w:t>
            </w:r>
          </w:p>
          <w:p w14:paraId="537BFF16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LSL – Lesotho Loti</w:t>
            </w:r>
          </w:p>
          <w:p w14:paraId="56F5D8F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NAD – Namibian Dollar</w:t>
            </w:r>
          </w:p>
        </w:tc>
      </w:tr>
      <w:tr w:rsidR="00A724DD" w:rsidRPr="00192D39" w14:paraId="66BD9C58" w14:textId="77777777" w:rsidTr="00AF0624">
        <w:tc>
          <w:tcPr>
            <w:tcW w:w="460" w:type="dxa"/>
            <w:vAlign w:val="center"/>
          </w:tcPr>
          <w:p w14:paraId="2F226B9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11</w:t>
            </w:r>
          </w:p>
        </w:tc>
        <w:tc>
          <w:tcPr>
            <w:tcW w:w="1810" w:type="dxa"/>
            <w:vAlign w:val="center"/>
          </w:tcPr>
          <w:p w14:paraId="5686EB5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264" w:type="dxa"/>
            <w:vAlign w:val="center"/>
          </w:tcPr>
          <w:p w14:paraId="10FFD7EE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420B7F15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E17164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sum of the drop should include the sum of coins and notes , e.g. 2100.00</w:t>
            </w:r>
          </w:p>
        </w:tc>
      </w:tr>
      <w:tr w:rsidR="00A724DD" w:rsidRPr="00192D39" w14:paraId="0E7DEEF0" w14:textId="77777777" w:rsidTr="00AF0624">
        <w:tc>
          <w:tcPr>
            <w:tcW w:w="460" w:type="dxa"/>
            <w:vAlign w:val="center"/>
          </w:tcPr>
          <w:p w14:paraId="1323C8E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12</w:t>
            </w:r>
          </w:p>
        </w:tc>
        <w:tc>
          <w:tcPr>
            <w:tcW w:w="1810" w:type="dxa"/>
            <w:vAlign w:val="center"/>
          </w:tcPr>
          <w:p w14:paraId="5EDF96E4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264" w:type="dxa"/>
            <w:vAlign w:val="center"/>
          </w:tcPr>
          <w:p w14:paraId="42AC9985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28A645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2388CC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notes in the bag e.g. 20</w:t>
            </w:r>
          </w:p>
        </w:tc>
      </w:tr>
      <w:tr w:rsidR="00A724DD" w:rsidRPr="00192D39" w14:paraId="0990C77C" w14:textId="77777777" w:rsidTr="00AF0624">
        <w:tc>
          <w:tcPr>
            <w:tcW w:w="460" w:type="dxa"/>
            <w:vAlign w:val="center"/>
          </w:tcPr>
          <w:p w14:paraId="10442097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13</w:t>
            </w:r>
          </w:p>
        </w:tc>
        <w:tc>
          <w:tcPr>
            <w:tcW w:w="1810" w:type="dxa"/>
            <w:vAlign w:val="center"/>
          </w:tcPr>
          <w:p w14:paraId="20A30B90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264" w:type="dxa"/>
            <w:vAlign w:val="center"/>
          </w:tcPr>
          <w:p w14:paraId="29FF4A7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1D85EB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24B6881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coins in the bag e.g. 20</w:t>
            </w:r>
          </w:p>
        </w:tc>
      </w:tr>
      <w:tr w:rsidR="00A724DD" w:rsidRPr="00192D39" w14:paraId="4A2C256F" w14:textId="77777777" w:rsidTr="00AF0624">
        <w:tc>
          <w:tcPr>
            <w:tcW w:w="460" w:type="dxa"/>
            <w:vAlign w:val="center"/>
          </w:tcPr>
          <w:p w14:paraId="124198B2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1810" w:type="dxa"/>
            <w:vAlign w:val="center"/>
          </w:tcPr>
          <w:p w14:paraId="798BA46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264" w:type="dxa"/>
            <w:vAlign w:val="center"/>
          </w:tcPr>
          <w:p w14:paraId="7D2FD98A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FB96B5C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758755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10c coins for the removal</w:t>
            </w:r>
          </w:p>
          <w:p w14:paraId="179BAC42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3640AF8B" w14:textId="77777777" w:rsidTr="00AF0624">
        <w:tc>
          <w:tcPr>
            <w:tcW w:w="460" w:type="dxa"/>
            <w:vAlign w:val="center"/>
          </w:tcPr>
          <w:p w14:paraId="1AA4FBC7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1810" w:type="dxa"/>
            <w:vAlign w:val="center"/>
          </w:tcPr>
          <w:p w14:paraId="465BBCB6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264" w:type="dxa"/>
            <w:vAlign w:val="center"/>
          </w:tcPr>
          <w:p w14:paraId="48636D8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96DC4F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329E0F0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20c  coins for the  removal</w:t>
            </w:r>
          </w:p>
          <w:p w14:paraId="28A753A5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37B3E56C" w14:textId="77777777" w:rsidTr="00AF0624">
        <w:tc>
          <w:tcPr>
            <w:tcW w:w="460" w:type="dxa"/>
            <w:vAlign w:val="center"/>
          </w:tcPr>
          <w:p w14:paraId="6A9B2FBA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16</w:t>
            </w:r>
          </w:p>
        </w:tc>
        <w:tc>
          <w:tcPr>
            <w:tcW w:w="1810" w:type="dxa"/>
            <w:vAlign w:val="center"/>
          </w:tcPr>
          <w:p w14:paraId="5E82D04E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264" w:type="dxa"/>
            <w:vAlign w:val="center"/>
          </w:tcPr>
          <w:p w14:paraId="5B7E2317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11512A2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0788C3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50c  coins for the  removal</w:t>
            </w:r>
          </w:p>
          <w:p w14:paraId="5BA72E9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38A1C693" w14:textId="77777777" w:rsidTr="00AF0624">
        <w:tc>
          <w:tcPr>
            <w:tcW w:w="460" w:type="dxa"/>
            <w:vAlign w:val="center"/>
          </w:tcPr>
          <w:p w14:paraId="0B75366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17</w:t>
            </w:r>
          </w:p>
        </w:tc>
        <w:tc>
          <w:tcPr>
            <w:tcW w:w="1810" w:type="dxa"/>
            <w:vAlign w:val="center"/>
          </w:tcPr>
          <w:p w14:paraId="2AB4E2E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264" w:type="dxa"/>
            <w:vAlign w:val="center"/>
          </w:tcPr>
          <w:p w14:paraId="7871E825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4E3DC0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47D2433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  coins for the  removal</w:t>
            </w:r>
          </w:p>
          <w:p w14:paraId="7FE2BE0C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587C6F8C" w14:textId="77777777" w:rsidTr="00AF0624">
        <w:tc>
          <w:tcPr>
            <w:tcW w:w="460" w:type="dxa"/>
            <w:vAlign w:val="center"/>
          </w:tcPr>
          <w:p w14:paraId="314BC4C1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18</w:t>
            </w:r>
          </w:p>
        </w:tc>
        <w:tc>
          <w:tcPr>
            <w:tcW w:w="1810" w:type="dxa"/>
            <w:vAlign w:val="center"/>
          </w:tcPr>
          <w:p w14:paraId="42C7E14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264" w:type="dxa"/>
            <w:vAlign w:val="center"/>
          </w:tcPr>
          <w:p w14:paraId="091B21DD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0EEDB6C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1664AAA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  coins for the  removal</w:t>
            </w:r>
          </w:p>
          <w:p w14:paraId="2EF3C294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7EE3D9A7" w14:textId="77777777" w:rsidTr="00AF0624">
        <w:tc>
          <w:tcPr>
            <w:tcW w:w="460" w:type="dxa"/>
            <w:vAlign w:val="center"/>
          </w:tcPr>
          <w:p w14:paraId="38D0282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19</w:t>
            </w:r>
          </w:p>
        </w:tc>
        <w:tc>
          <w:tcPr>
            <w:tcW w:w="1810" w:type="dxa"/>
            <w:vAlign w:val="center"/>
          </w:tcPr>
          <w:p w14:paraId="24A10EE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264" w:type="dxa"/>
            <w:vAlign w:val="center"/>
          </w:tcPr>
          <w:p w14:paraId="51C65AC3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194BB50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01E2C90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  coins for the  removal</w:t>
            </w:r>
          </w:p>
          <w:p w14:paraId="7447BB28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A724DD" w:rsidRPr="00192D39" w14:paraId="4F25C6A7" w14:textId="77777777" w:rsidTr="00AF0624">
        <w:tc>
          <w:tcPr>
            <w:tcW w:w="460" w:type="dxa"/>
            <w:vAlign w:val="center"/>
          </w:tcPr>
          <w:p w14:paraId="0621D0A3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20</w:t>
            </w:r>
          </w:p>
        </w:tc>
        <w:tc>
          <w:tcPr>
            <w:tcW w:w="1810" w:type="dxa"/>
            <w:vAlign w:val="center"/>
          </w:tcPr>
          <w:p w14:paraId="5A4D9F28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264" w:type="dxa"/>
            <w:vAlign w:val="center"/>
          </w:tcPr>
          <w:p w14:paraId="6EDFA63B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4F92A6F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5DDA7B0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commentRangeStart w:id="300"/>
            <w:r w:rsidRPr="006F7069">
              <w:rPr>
                <w:rFonts w:ascii="Cambria" w:hAnsi="Cambria"/>
                <w:lang w:val="en-ZA"/>
              </w:rPr>
              <w:t>The number of R10 notes for the  removal</w:t>
            </w:r>
          </w:p>
          <w:p w14:paraId="1376C9BB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  <w:commentRangeEnd w:id="300"/>
            <w:r w:rsidR="00D1148C">
              <w:rPr>
                <w:rStyle w:val="Marquedecommentaire"/>
              </w:rPr>
              <w:commentReference w:id="300"/>
            </w:r>
          </w:p>
        </w:tc>
      </w:tr>
      <w:tr w:rsidR="00A724DD" w:rsidRPr="00192D39" w14:paraId="4AA857EE" w14:textId="77777777" w:rsidTr="00AF0624">
        <w:tc>
          <w:tcPr>
            <w:tcW w:w="460" w:type="dxa"/>
            <w:vAlign w:val="center"/>
          </w:tcPr>
          <w:p w14:paraId="7742C59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21</w:t>
            </w:r>
          </w:p>
        </w:tc>
        <w:tc>
          <w:tcPr>
            <w:tcW w:w="1810" w:type="dxa"/>
            <w:vAlign w:val="center"/>
          </w:tcPr>
          <w:p w14:paraId="57A3124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264" w:type="dxa"/>
            <w:vAlign w:val="center"/>
          </w:tcPr>
          <w:p w14:paraId="26017208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0806BE2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9B781C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  notes for the  removal</w:t>
            </w:r>
          </w:p>
          <w:p w14:paraId="0FFBD1B2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A724DD" w:rsidRPr="00192D39" w14:paraId="785DE248" w14:textId="77777777" w:rsidTr="00AF0624">
        <w:tc>
          <w:tcPr>
            <w:tcW w:w="460" w:type="dxa"/>
            <w:vAlign w:val="center"/>
          </w:tcPr>
          <w:p w14:paraId="37421D21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22</w:t>
            </w:r>
          </w:p>
        </w:tc>
        <w:tc>
          <w:tcPr>
            <w:tcW w:w="1810" w:type="dxa"/>
            <w:vAlign w:val="center"/>
          </w:tcPr>
          <w:p w14:paraId="7E644264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264" w:type="dxa"/>
            <w:vAlign w:val="center"/>
          </w:tcPr>
          <w:p w14:paraId="6753FA80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BBDEA3A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5FCF71DC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R50  notes for the  removal</w:t>
            </w:r>
          </w:p>
          <w:p w14:paraId="344FE70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A724DD" w:rsidRPr="00192D39" w14:paraId="0DEF0623" w14:textId="77777777" w:rsidTr="00AF0624">
        <w:tc>
          <w:tcPr>
            <w:tcW w:w="460" w:type="dxa"/>
            <w:vAlign w:val="center"/>
          </w:tcPr>
          <w:p w14:paraId="44BEEAF4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23</w:t>
            </w:r>
          </w:p>
        </w:tc>
        <w:tc>
          <w:tcPr>
            <w:tcW w:w="1810" w:type="dxa"/>
            <w:vAlign w:val="center"/>
          </w:tcPr>
          <w:p w14:paraId="6B4863C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264" w:type="dxa"/>
            <w:vAlign w:val="center"/>
          </w:tcPr>
          <w:p w14:paraId="53290B5B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8A58D47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229DA3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R100  notes for the removal</w:t>
            </w:r>
          </w:p>
          <w:p w14:paraId="0AA5991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A724DD" w:rsidRPr="00192D39" w14:paraId="618367CC" w14:textId="77777777" w:rsidTr="00AF0624">
        <w:tc>
          <w:tcPr>
            <w:tcW w:w="460" w:type="dxa"/>
            <w:vAlign w:val="center"/>
          </w:tcPr>
          <w:p w14:paraId="25CB2D15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24</w:t>
            </w:r>
          </w:p>
        </w:tc>
        <w:tc>
          <w:tcPr>
            <w:tcW w:w="1810" w:type="dxa"/>
            <w:vAlign w:val="center"/>
          </w:tcPr>
          <w:p w14:paraId="7E8D333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264" w:type="dxa"/>
            <w:vAlign w:val="center"/>
          </w:tcPr>
          <w:p w14:paraId="09F3258B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FF40782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5FD0E10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R200  notes for the removal</w:t>
            </w:r>
          </w:p>
          <w:p w14:paraId="6B561C2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A724DD" w:rsidRPr="00192D39" w14:paraId="2FE33860" w14:textId="77777777" w:rsidTr="00AF0624">
        <w:tc>
          <w:tcPr>
            <w:tcW w:w="460" w:type="dxa"/>
            <w:vAlign w:val="center"/>
          </w:tcPr>
          <w:p w14:paraId="0931F6B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25</w:t>
            </w:r>
          </w:p>
        </w:tc>
        <w:tc>
          <w:tcPr>
            <w:tcW w:w="1810" w:type="dxa"/>
            <w:vAlign w:val="center"/>
          </w:tcPr>
          <w:p w14:paraId="5CD2C31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264" w:type="dxa"/>
            <w:vAlign w:val="center"/>
          </w:tcPr>
          <w:p w14:paraId="1C941A4F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8C21C51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49C5448A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A724DD" w:rsidRPr="00192D39" w14:paraId="7A372C25" w14:textId="77777777" w:rsidTr="00AF0624">
        <w:tc>
          <w:tcPr>
            <w:tcW w:w="460" w:type="dxa"/>
            <w:vAlign w:val="center"/>
          </w:tcPr>
          <w:p w14:paraId="3AF69756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26</w:t>
            </w:r>
          </w:p>
        </w:tc>
        <w:tc>
          <w:tcPr>
            <w:tcW w:w="1810" w:type="dxa"/>
            <w:vAlign w:val="center"/>
          </w:tcPr>
          <w:p w14:paraId="21189DA1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264" w:type="dxa"/>
            <w:vAlign w:val="center"/>
          </w:tcPr>
          <w:p w14:paraId="4863E5BB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B711246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BD6CB03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A724DD" w:rsidRPr="00192D39" w14:paraId="3B6C6F2E" w14:textId="77777777" w:rsidTr="00AF0624">
        <w:tc>
          <w:tcPr>
            <w:tcW w:w="460" w:type="dxa"/>
            <w:vAlign w:val="center"/>
          </w:tcPr>
          <w:p w14:paraId="31A58399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27</w:t>
            </w:r>
          </w:p>
        </w:tc>
        <w:tc>
          <w:tcPr>
            <w:tcW w:w="1810" w:type="dxa"/>
            <w:vAlign w:val="center"/>
          </w:tcPr>
          <w:p w14:paraId="35B65DAC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264" w:type="dxa"/>
            <w:vAlign w:val="center"/>
          </w:tcPr>
          <w:p w14:paraId="30346833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58E48C3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1E8A51A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A724DD" w:rsidRPr="00192D39" w14:paraId="3C2F0F13" w14:textId="77777777" w:rsidTr="00AF0624">
        <w:tc>
          <w:tcPr>
            <w:tcW w:w="460" w:type="dxa"/>
            <w:vAlign w:val="center"/>
          </w:tcPr>
          <w:p w14:paraId="49F211ED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28</w:t>
            </w:r>
          </w:p>
        </w:tc>
        <w:tc>
          <w:tcPr>
            <w:tcW w:w="1810" w:type="dxa"/>
            <w:vAlign w:val="center"/>
          </w:tcPr>
          <w:p w14:paraId="66A67F3F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1C6C7F09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9524C5F" w14:textId="77777777" w:rsidR="00A724DD" w:rsidRPr="006F7069" w:rsidRDefault="00A724DD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54892A8" w14:textId="77777777" w:rsidR="00A724DD" w:rsidRPr="006F7069" w:rsidRDefault="00A724DD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A724DD" w:rsidRPr="00192D39" w14:paraId="41094F13" w14:textId="77777777" w:rsidTr="00AF0624">
        <w:tc>
          <w:tcPr>
            <w:tcW w:w="460" w:type="dxa"/>
            <w:vAlign w:val="center"/>
          </w:tcPr>
          <w:p w14:paraId="3FB3D81A" w14:textId="1D2B5436" w:rsidR="00A724DD" w:rsidRPr="006F7069" w:rsidRDefault="00A724DD" w:rsidP="00A724DD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29</w:t>
            </w:r>
          </w:p>
        </w:tc>
        <w:tc>
          <w:tcPr>
            <w:tcW w:w="1810" w:type="dxa"/>
            <w:vAlign w:val="center"/>
          </w:tcPr>
          <w:p w14:paraId="71763D93" w14:textId="5387CFAB" w:rsidR="00A724DD" w:rsidRPr="006F7069" w:rsidRDefault="00A724DD" w:rsidP="00A724DD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Status</w:t>
            </w:r>
          </w:p>
        </w:tc>
        <w:tc>
          <w:tcPr>
            <w:tcW w:w="1264" w:type="dxa"/>
            <w:vAlign w:val="center"/>
          </w:tcPr>
          <w:p w14:paraId="60253254" w14:textId="5AE2F061" w:rsidR="00A724DD" w:rsidRPr="006F7069" w:rsidRDefault="00A724DD" w:rsidP="00A724DD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0E089929" w14:textId="7B22ADAE" w:rsidR="00A724DD" w:rsidRPr="006F7069" w:rsidRDefault="00A724DD" w:rsidP="00A724DD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</w:tcPr>
          <w:p w14:paraId="7C6DDD33" w14:textId="77777777" w:rsidR="00A724DD" w:rsidRDefault="00A724DD" w:rsidP="00A724DD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CE640B">
              <w:rPr>
                <w:rFonts w:ascii="Cambria" w:hAnsi="Cambria"/>
                <w:b/>
                <w:lang w:val="en-ZA"/>
              </w:rPr>
              <w:t>Successfully</w:t>
            </w:r>
            <w:r>
              <w:rPr>
                <w:rFonts w:ascii="Cambria" w:hAnsi="Cambria"/>
                <w:b/>
                <w:lang w:val="en-ZA"/>
              </w:rPr>
              <w:t>:000</w:t>
            </w:r>
          </w:p>
          <w:p w14:paraId="7AE868CC" w14:textId="1DCBEA6F" w:rsidR="00A724DD" w:rsidRPr="006F7069" w:rsidRDefault="00A724DD" w:rsidP="00A724DD">
            <w:pPr>
              <w:spacing w:line="360" w:lineRule="auto"/>
              <w:rPr>
                <w:rFonts w:ascii="Cambria" w:hAnsi="Cambria"/>
                <w:b/>
                <w:sz w:val="18"/>
                <w:szCs w:val="16"/>
                <w:lang w:val="en-ZA"/>
              </w:rPr>
            </w:pPr>
            <w:r w:rsidRPr="00CE640B">
              <w:rPr>
                <w:rFonts w:ascii="Cambria" w:hAnsi="Cambria"/>
                <w:b/>
                <w:sz w:val="18"/>
                <w:szCs w:val="16"/>
                <w:lang w:val="en-ZA"/>
              </w:rPr>
              <w:t xml:space="preserve">any other </w:t>
            </w:r>
            <w:r>
              <w:rPr>
                <w:rFonts w:ascii="Cambria" w:hAnsi="Cambria"/>
                <w:b/>
                <w:sz w:val="18"/>
                <w:szCs w:val="16"/>
                <w:lang w:val="en-ZA"/>
              </w:rPr>
              <w:t>status code</w:t>
            </w:r>
            <w:r w:rsidRPr="00CE640B">
              <w:rPr>
                <w:rFonts w:ascii="Cambria" w:hAnsi="Cambria"/>
                <w:b/>
                <w:sz w:val="18"/>
                <w:szCs w:val="16"/>
                <w:lang w:val="en-ZA"/>
              </w:rPr>
              <w:t xml:space="preserve"> is a failure</w:t>
            </w:r>
          </w:p>
        </w:tc>
      </w:tr>
      <w:tr w:rsidR="00A724DD" w:rsidRPr="00192D39" w14:paraId="06D97CDA" w14:textId="77777777" w:rsidTr="00AF0624">
        <w:tc>
          <w:tcPr>
            <w:tcW w:w="9355" w:type="dxa"/>
            <w:gridSpan w:val="5"/>
          </w:tcPr>
          <w:p w14:paraId="74620FC9" w14:textId="77777777" w:rsidR="00A724DD" w:rsidRPr="00A724DD" w:rsidRDefault="00A724DD" w:rsidP="00A724DD">
            <w:pPr>
              <w:pStyle w:val="Default"/>
              <w:spacing w:line="360" w:lineRule="auto"/>
              <w:jc w:val="both"/>
              <w:rPr>
                <w:i/>
                <w:color w:val="auto"/>
                <w:sz w:val="22"/>
                <w:szCs w:val="22"/>
                <w:lang w:val="en-US"/>
              </w:rPr>
            </w:pPr>
            <w:r w:rsidRPr="00A724DD">
              <w:rPr>
                <w:i/>
                <w:color w:val="auto"/>
                <w:sz w:val="22"/>
                <w:szCs w:val="22"/>
                <w:lang w:val="en-US"/>
              </w:rPr>
              <w:t>Denomination 1 to 6: Values should be set to “0” by default if there is no coin deposit.</w:t>
            </w:r>
          </w:p>
          <w:p w14:paraId="71048196" w14:textId="77777777" w:rsidR="00A724DD" w:rsidRPr="00A724DD" w:rsidRDefault="00A724DD" w:rsidP="00A724DD">
            <w:pPr>
              <w:pStyle w:val="Default"/>
              <w:spacing w:line="360" w:lineRule="auto"/>
              <w:jc w:val="both"/>
              <w:rPr>
                <w:i/>
                <w:color w:val="auto"/>
                <w:sz w:val="22"/>
                <w:szCs w:val="22"/>
                <w:lang w:val="en-US"/>
              </w:rPr>
            </w:pPr>
            <w:r w:rsidRPr="00A724DD">
              <w:rPr>
                <w:i/>
                <w:color w:val="auto"/>
                <w:sz w:val="22"/>
                <w:szCs w:val="22"/>
                <w:lang w:val="en-US"/>
              </w:rPr>
              <w:t>Denomination 7 to 11: Values should be set to “0” by default if there is no notes deposit.</w:t>
            </w:r>
          </w:p>
          <w:p w14:paraId="54EC432A" w14:textId="77777777" w:rsidR="00A724DD" w:rsidRPr="00A724DD" w:rsidRDefault="00A724DD" w:rsidP="00A724DD">
            <w:pPr>
              <w:pStyle w:val="Default"/>
              <w:spacing w:line="360" w:lineRule="auto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A724DD">
              <w:rPr>
                <w:i/>
                <w:color w:val="auto"/>
                <w:sz w:val="22"/>
                <w:szCs w:val="22"/>
                <w:lang w:val="en-US"/>
              </w:rPr>
              <w:t>Denominations 12 to 15: Values should be set to “0” by default.</w:t>
            </w:r>
          </w:p>
        </w:tc>
      </w:tr>
    </w:tbl>
    <w:p w14:paraId="4466579F" w14:textId="31B4C730" w:rsidR="008874A2" w:rsidRPr="00E0058E" w:rsidRDefault="008874A2" w:rsidP="008874A2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In case the removal message is sent to PowerCARD with the success status code, PowerCARD will store this financial transaction in the SMB_REMOVAL_MESSAGE described hereafter:</w:t>
      </w:r>
    </w:p>
    <w:p w14:paraId="253C44A2" w14:textId="77777777" w:rsidR="008874A2" w:rsidRDefault="008874A2" w:rsidP="008874A2">
      <w:pPr>
        <w:pStyle w:val="Paragraph"/>
        <w:rPr>
          <w:lang w:val="en-ZA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8874A2" w:rsidRPr="00600759" w14:paraId="38B4F3F1" w14:textId="77777777" w:rsidTr="00AF0624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421B479" w14:textId="77777777" w:rsidR="008874A2" w:rsidRPr="00600759" w:rsidRDefault="008874A2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C155395" w14:textId="77777777" w:rsidR="008874A2" w:rsidRPr="00600759" w:rsidRDefault="008874A2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09345BDD" w14:textId="77777777" w:rsidR="008874A2" w:rsidRDefault="008874A2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8874A2" w:rsidRPr="00600759" w14:paraId="1525A15D" w14:textId="77777777" w:rsidTr="00AF0624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F4968" w14:textId="07A27290" w:rsidR="008874A2" w:rsidRPr="006F7069" w:rsidRDefault="008874A2" w:rsidP="00AF0624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E0FE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72B50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8874A2" w:rsidRPr="00600759" w14:paraId="49EC225D" w14:textId="77777777" w:rsidTr="00AF0624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2CF7" w14:textId="77777777" w:rsidR="008874A2" w:rsidRPr="006F7069" w:rsidRDefault="008874A2" w:rsidP="00AF0624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D84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DA9E9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</w:p>
        </w:tc>
      </w:tr>
      <w:tr w:rsidR="008874A2" w:rsidRPr="00600759" w14:paraId="16A33BE2" w14:textId="77777777" w:rsidTr="00AF0624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F3802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5F9F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27C4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14</w:t>
            </w:r>
          </w:p>
        </w:tc>
      </w:tr>
      <w:tr w:rsidR="008874A2" w:rsidRPr="00600759" w14:paraId="07167AE7" w14:textId="77777777" w:rsidTr="00AF0624">
        <w:trPr>
          <w:trHeight w:val="46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10FD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831E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FDB21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</w:t>
            </w:r>
          </w:p>
        </w:tc>
      </w:tr>
      <w:tr w:rsidR="008874A2" w:rsidRPr="00600759" w14:paraId="24D423E9" w14:textId="77777777" w:rsidTr="00AF0624">
        <w:trPr>
          <w:trHeight w:val="41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5916A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Sequence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4A67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B226B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8874A2" w:rsidRPr="00600759" w14:paraId="05D661E4" w14:textId="77777777" w:rsidTr="00AF0624">
        <w:trPr>
          <w:trHeight w:val="40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26E98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Deposit Reference 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ABF7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6E831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20</w:t>
            </w:r>
          </w:p>
        </w:tc>
      </w:tr>
      <w:tr w:rsidR="008874A2" w:rsidRPr="00600759" w14:paraId="60B3E99D" w14:textId="77777777" w:rsidTr="00AF0624">
        <w:trPr>
          <w:trHeight w:val="39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2340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034D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26B86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26</w:t>
            </w:r>
          </w:p>
        </w:tc>
      </w:tr>
      <w:tr w:rsidR="008874A2" w:rsidRPr="00600759" w14:paraId="0B8B16BB" w14:textId="77777777" w:rsidTr="00AF0624">
        <w:trPr>
          <w:trHeight w:val="33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6287D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C384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8A33D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6</w:t>
            </w:r>
          </w:p>
        </w:tc>
      </w:tr>
      <w:tr w:rsidR="008874A2" w:rsidRPr="00600759" w14:paraId="397C927F" w14:textId="77777777" w:rsidTr="00AF0624">
        <w:trPr>
          <w:trHeight w:val="42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3C6EB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30E0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EB2C2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3</w:t>
            </w:r>
          </w:p>
        </w:tc>
      </w:tr>
      <w:tr w:rsidR="008874A2" w:rsidRPr="00600759" w14:paraId="682075BF" w14:textId="77777777" w:rsidTr="00AF0624">
        <w:trPr>
          <w:trHeight w:val="50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D9B1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470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39A78FD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874A2" w:rsidRPr="00600759" w14:paraId="7BAD637C" w14:textId="77777777" w:rsidTr="00AF0624">
        <w:trPr>
          <w:trHeight w:val="37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2198C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DEB0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2DBCB6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874A2" w:rsidRPr="00600759" w14:paraId="51C05DE9" w14:textId="77777777" w:rsidTr="00AF0624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E964A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Total Coins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73AB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F2A3858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874A2" w:rsidRPr="00600759" w14:paraId="7672B281" w14:textId="77777777" w:rsidTr="00AF0624">
        <w:trPr>
          <w:trHeight w:val="3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F9A98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AA917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1759219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263415E7" w14:textId="77777777" w:rsidTr="00AF0624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EE82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BD94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C3DB420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1F4A911B" w14:textId="77777777" w:rsidTr="00AF0624">
        <w:trPr>
          <w:trHeight w:val="52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166F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8029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276495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5C5D22B4" w14:textId="77777777" w:rsidTr="00AF0624">
        <w:trPr>
          <w:trHeight w:val="39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D7EA5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3E82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CACE68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288BD0BB" w14:textId="77777777" w:rsidTr="00AF0624">
        <w:trPr>
          <w:trHeight w:val="4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932B3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EFA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AF949A9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7E4D5CDC" w14:textId="77777777" w:rsidTr="00AF0624">
        <w:trPr>
          <w:trHeight w:val="5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364D6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237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EE194C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311F1DA3" w14:textId="77777777" w:rsidTr="00AF0624">
        <w:trPr>
          <w:trHeight w:val="38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06578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AF0B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9551BFA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2F236FB5" w14:textId="77777777" w:rsidTr="00AF0624">
        <w:trPr>
          <w:trHeight w:val="47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0CB90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0285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C36C6D" w14:textId="77777777" w:rsidR="008874A2" w:rsidRPr="0018574E" w:rsidRDefault="008874A2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874A2" w:rsidRPr="00600759" w14:paraId="7C4EC8E8" w14:textId="77777777" w:rsidTr="00AF0624">
        <w:trPr>
          <w:trHeight w:val="39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51FC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2B94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71BB07E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52457051" w14:textId="77777777" w:rsidTr="00AF0624">
        <w:trPr>
          <w:trHeight w:val="33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E654A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0AF36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E4E70AC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3EFC226D" w14:textId="77777777" w:rsidTr="00AF0624">
        <w:trPr>
          <w:trHeight w:val="2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BAC0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34419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883F96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5A55F624" w14:textId="77777777" w:rsidTr="00AF0624">
        <w:trPr>
          <w:trHeight w:val="36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8DA1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581E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384FB1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53A7D749" w14:textId="77777777" w:rsidTr="00AF0624">
        <w:trPr>
          <w:trHeight w:val="2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AFCD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1475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31E7CD5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0D67CA62" w14:textId="77777777" w:rsidTr="00AF0624">
        <w:trPr>
          <w:trHeight w:val="50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F88A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DAAF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035721F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639A25A2" w14:textId="77777777" w:rsidTr="00AF0624">
        <w:trPr>
          <w:trHeight w:val="411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D124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2D1D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6A5F9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874A2" w:rsidRPr="00600759" w14:paraId="345444AB" w14:textId="77777777" w:rsidTr="00AF0624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2B270" w14:textId="77777777" w:rsidR="008874A2" w:rsidRPr="006F7069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Settlement flag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2C76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A6012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color w:val="000000"/>
                <w:lang w:val="en-ZA" w:eastAsia="en-ZA"/>
              </w:rPr>
              <w:t>1</w:t>
            </w:r>
          </w:p>
        </w:tc>
      </w:tr>
      <w:tr w:rsidR="008874A2" w:rsidRPr="00600759" w14:paraId="6C7DEF52" w14:textId="77777777" w:rsidTr="00AF0624">
        <w:trPr>
          <w:trHeight w:val="294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B1B75" w14:textId="77777777" w:rsidR="008874A2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07F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41607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>
              <w:rPr>
                <w:color w:val="000000"/>
                <w:lang w:val="en-ZA" w:eastAsia="en-ZA"/>
              </w:rPr>
              <w:t>14</w:t>
            </w:r>
          </w:p>
        </w:tc>
      </w:tr>
      <w:tr w:rsidR="008874A2" w:rsidRPr="00600759" w14:paraId="0EFA0495" w14:textId="77777777" w:rsidTr="00AF0624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30265" w14:textId="77777777" w:rsidR="008874A2" w:rsidRDefault="008874A2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9BDC" w14:textId="77777777" w:rsidR="008874A2" w:rsidRPr="00600759" w:rsidRDefault="008874A2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5AFF1F" w14:textId="77777777" w:rsidR="008874A2" w:rsidRPr="0018574E" w:rsidRDefault="008874A2" w:rsidP="00AF0624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>
              <w:rPr>
                <w:color w:val="000000"/>
                <w:lang w:val="en-ZA" w:eastAsia="en-ZA"/>
              </w:rPr>
              <w:t>14</w:t>
            </w:r>
          </w:p>
        </w:tc>
      </w:tr>
    </w:tbl>
    <w:p w14:paraId="288E8413" w14:textId="77777777" w:rsidR="008874A2" w:rsidRPr="00C67966" w:rsidRDefault="008874A2" w:rsidP="008874A2">
      <w:pPr>
        <w:pStyle w:val="Paragraph"/>
        <w:rPr>
          <w:rFonts w:ascii="Calibri" w:hAnsi="Calibri" w:cs="Calibri"/>
          <w:b/>
          <w:bCs/>
          <w:color w:val="000000"/>
          <w:lang w:val="en-US" w:eastAsia="en-ZA"/>
        </w:rPr>
      </w:pPr>
    </w:p>
    <w:p w14:paraId="7E6D8C5D" w14:textId="77777777" w:rsidR="008874A2" w:rsidRPr="00FD3742" w:rsidRDefault="008874A2" w:rsidP="00AA350C">
      <w:pPr>
        <w:pStyle w:val="Paragraph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301" w:name="_Toc531595867"/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3.1.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2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 xml:space="preserve"> 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Exception Handling</w:t>
      </w:r>
      <w:bookmarkEnd w:id="301"/>
    </w:p>
    <w:p w14:paraId="4BAEC638" w14:textId="77777777" w:rsidR="008874A2" w:rsidRPr="00E0058E" w:rsidRDefault="008874A2" w:rsidP="008874A2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Here after the list of validations required:</w:t>
      </w:r>
    </w:p>
    <w:p w14:paraId="0AF724B2" w14:textId="77777777" w:rsidR="008874A2" w:rsidRDefault="008874A2" w:rsidP="008874A2">
      <w:pPr>
        <w:pStyle w:val="Paragraph"/>
        <w:rPr>
          <w:lang w:val="en-ZA"/>
        </w:rPr>
      </w:pPr>
    </w:p>
    <w:tbl>
      <w:tblPr>
        <w:tblW w:w="6974" w:type="dxa"/>
        <w:tblInd w:w="108" w:type="dxa"/>
        <w:tblLook w:val="04A0" w:firstRow="1" w:lastRow="0" w:firstColumn="1" w:lastColumn="0" w:noHBand="0" w:noVBand="1"/>
        <w:tblPrChange w:id="302" w:author="Ahmed Elorche [2]" w:date="2018-11-19T16:32:00Z">
          <w:tblPr>
            <w:tblW w:w="6974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1414"/>
        <w:gridCol w:w="1540"/>
        <w:gridCol w:w="4020"/>
        <w:tblGridChange w:id="303">
          <w:tblGrid>
            <w:gridCol w:w="1414"/>
            <w:gridCol w:w="1540"/>
            <w:gridCol w:w="4020"/>
          </w:tblGrid>
        </w:tblGridChange>
      </w:tblGrid>
      <w:tr w:rsidR="008874A2" w:rsidRPr="00600759" w14:paraId="7572292B" w14:textId="77777777" w:rsidTr="0013519E">
        <w:trPr>
          <w:trHeight w:val="290"/>
          <w:tblHeader/>
          <w:trPrChange w:id="304" w:author="Ahmed Elorche [2]" w:date="2018-11-19T16:32:00Z">
            <w:trPr>
              <w:trHeight w:val="290"/>
              <w:tblHeader/>
            </w:trPr>
          </w:trPrChange>
        </w:trPr>
        <w:tc>
          <w:tcPr>
            <w:tcW w:w="1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  <w:tcPrChange w:id="305" w:author="Ahmed Elorche [2]" w:date="2018-11-19T16:32:00Z">
              <w:tcPr>
                <w:tcW w:w="1414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</w:tcPrChange>
          </w:tcPr>
          <w:p w14:paraId="464765AE" w14:textId="77777777" w:rsidR="008874A2" w:rsidRPr="00600759" w:rsidRDefault="008874A2" w:rsidP="00AF0624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Exception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  <w:tcPrChange w:id="306" w:author="Ahmed Elorche [2]" w:date="2018-11-19T16:32:00Z">
              <w:tcPr>
                <w:tcW w:w="15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</w:tcPrChange>
          </w:tcPr>
          <w:p w14:paraId="3C1493B6" w14:textId="77777777" w:rsidR="008874A2" w:rsidRPr="00600759" w:rsidRDefault="008874A2" w:rsidP="00AF0624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Description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  <w:tcPrChange w:id="307" w:author="Ahmed Elorche [2]" w:date="2018-11-19T16:32:00Z">
              <w:tcPr>
                <w:tcW w:w="402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</w:tcPrChange>
          </w:tcPr>
          <w:p w14:paraId="7C737C3D" w14:textId="77777777" w:rsidR="008874A2" w:rsidRPr="00600759" w:rsidRDefault="008874A2" w:rsidP="00AF0624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 xml:space="preserve">Details </w:t>
            </w:r>
          </w:p>
        </w:tc>
      </w:tr>
      <w:tr w:rsidR="008874A2" w:rsidRPr="00192D39" w14:paraId="762F8ED0" w14:textId="77777777" w:rsidTr="0013519E">
        <w:trPr>
          <w:trHeight w:val="1000"/>
          <w:trPrChange w:id="308" w:author="Ahmed Elorche [2]" w:date="2018-11-19T16:32:00Z">
            <w:trPr>
              <w:trHeight w:val="100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9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D55CC6" w14:textId="4102339F" w:rsidR="008874A2" w:rsidRPr="00600759" w:rsidRDefault="008874A2" w:rsidP="00064C7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</w:t>
            </w:r>
            <w:r w:rsidR="00064C72">
              <w:rPr>
                <w:rFonts w:ascii="Arial" w:hAnsi="Arial"/>
                <w:color w:val="000000"/>
                <w:lang w:val="en-ZA" w:eastAsia="en-ZA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10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A55027A" w14:textId="77777777" w:rsidR="008874A2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8A6797">
              <w:rPr>
                <w:rFonts w:ascii="Arial" w:hAnsi="Arial"/>
                <w:color w:val="000000"/>
                <w:lang w:val="en-ZA" w:eastAsia="en-ZA"/>
              </w:rPr>
              <w:t>Device Number</w:t>
            </w:r>
          </w:p>
          <w:p w14:paraId="5A4CE766" w14:textId="2DCA82B8" w:rsidR="008874A2" w:rsidRPr="00600759" w:rsidRDefault="00BC238D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M</w:t>
            </w:r>
            <w:r w:rsidR="008874A2">
              <w:rPr>
                <w:rFonts w:ascii="Arial" w:hAnsi="Arial"/>
                <w:color w:val="000000"/>
                <w:lang w:val="en-ZA" w:eastAsia="en-ZA"/>
              </w:rPr>
              <w:t>issing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11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560F2B" w14:textId="77777777" w:rsidR="008874A2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If a </w:t>
            </w:r>
            <w:r>
              <w:rPr>
                <w:rFonts w:ascii="Arial" w:hAnsi="Arial"/>
                <w:color w:val="000000"/>
                <w:lang w:val="en-ZA" w:eastAsia="en-ZA"/>
              </w:rPr>
              <w:t>device</w:t>
            </w: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 numb</w:t>
            </w:r>
            <w:r>
              <w:rPr>
                <w:rFonts w:ascii="Arial" w:hAnsi="Arial"/>
                <w:color w:val="000000"/>
                <w:lang w:val="en-ZA" w:eastAsia="en-ZA"/>
              </w:rPr>
              <w:t>er does not exist on PowerCARD.</w:t>
            </w:r>
          </w:p>
          <w:p w14:paraId="2790B9AB" w14:textId="77777777" w:rsidR="008874A2" w:rsidRPr="00600759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PowerCARD should raise an exception.</w:t>
            </w:r>
          </w:p>
        </w:tc>
      </w:tr>
      <w:tr w:rsidR="008874A2" w:rsidRPr="00192D39" w14:paraId="0924A021" w14:textId="77777777" w:rsidTr="0013519E">
        <w:trPr>
          <w:trHeight w:val="750"/>
          <w:trPrChange w:id="312" w:author="Ahmed Elorche [2]" w:date="2018-11-19T16:32:00Z">
            <w:trPr>
              <w:trHeight w:val="75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3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86BC86" w14:textId="17AFB523" w:rsidR="008874A2" w:rsidRPr="00600759" w:rsidRDefault="008874A2" w:rsidP="00FC072B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lastRenderedPageBreak/>
              <w:t>Exept-0</w:t>
            </w:r>
            <w:r w:rsidR="00FC072B">
              <w:rPr>
                <w:rFonts w:ascii="Arial" w:hAnsi="Arial"/>
                <w:color w:val="000000"/>
                <w:lang w:val="en-ZA" w:eastAsia="en-ZA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14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0FB1700" w14:textId="77777777" w:rsidR="008874A2" w:rsidRPr="00600759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Transaction ID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5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BAE4F4B" w14:textId="77777777" w:rsidR="008874A2" w:rsidRPr="00600759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If Transaction ID is duplicated PowerCARD should raise an exception.</w:t>
            </w:r>
          </w:p>
        </w:tc>
      </w:tr>
      <w:tr w:rsidR="008874A2" w:rsidRPr="00192D39" w14:paraId="6A14D7C3" w14:textId="77777777" w:rsidTr="0013519E">
        <w:trPr>
          <w:trHeight w:val="580"/>
          <w:trPrChange w:id="316" w:author="Ahmed Elorche [2]" w:date="2018-11-19T16:32:00Z">
            <w:trPr>
              <w:trHeight w:val="58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7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1FC816" w14:textId="7A4B8BBE" w:rsidR="008874A2" w:rsidRPr="00600759" w:rsidRDefault="008874A2" w:rsidP="00FC072B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commentRangeStart w:id="318"/>
            <w:commentRangeStart w:id="319"/>
            <w:r>
              <w:rPr>
                <w:rFonts w:ascii="Arial" w:hAnsi="Arial"/>
                <w:color w:val="000000"/>
                <w:lang w:val="en-ZA" w:eastAsia="en-ZA"/>
              </w:rPr>
              <w:t>Exept-0</w:t>
            </w:r>
            <w:r w:rsidR="00FC072B">
              <w:rPr>
                <w:rFonts w:ascii="Arial" w:hAnsi="Arial"/>
                <w:color w:val="000000"/>
                <w:lang w:val="en-ZA" w:eastAsia="en-ZA"/>
              </w:rPr>
              <w:t>3</w:t>
            </w:r>
            <w:commentRangeEnd w:id="318"/>
            <w:r w:rsidR="00C5085B">
              <w:rPr>
                <w:rStyle w:val="Marquedecommentaire"/>
              </w:rPr>
              <w:commentReference w:id="318"/>
            </w:r>
            <w:commentRangeEnd w:id="319"/>
            <w:r w:rsidR="00B0145A">
              <w:rPr>
                <w:rStyle w:val="Marquedecommentaire"/>
              </w:rPr>
              <w:commentReference w:id="319"/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20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74BD361" w14:textId="0C833A26" w:rsidR="008874A2" w:rsidRPr="00600759" w:rsidRDefault="008874A2" w:rsidP="00064C7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 xml:space="preserve">Container 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21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2F8EC7C" w14:textId="4D05875D" w:rsidR="008874A2" w:rsidRPr="00E17E7F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US" w:eastAsia="en-ZA"/>
                <w:rPrChange w:id="322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</w:pPr>
            <w:r w:rsidRPr="00E17E7F">
              <w:rPr>
                <w:rFonts w:ascii="Arial" w:hAnsi="Arial"/>
                <w:color w:val="000000"/>
                <w:lang w:val="en-US" w:eastAsia="en-ZA"/>
                <w:rPrChange w:id="323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If </w:t>
            </w:r>
            <w:r w:rsidR="00FE22D8" w:rsidRPr="00E17E7F">
              <w:rPr>
                <w:rFonts w:ascii="Arial" w:hAnsi="Arial"/>
                <w:color w:val="000000"/>
                <w:lang w:val="en-US" w:eastAsia="en-ZA"/>
                <w:rPrChange w:id="324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>removal</w:t>
            </w:r>
            <w:r w:rsidRPr="00E17E7F">
              <w:rPr>
                <w:rFonts w:ascii="Arial" w:hAnsi="Arial"/>
                <w:color w:val="000000"/>
                <w:lang w:val="en-US" w:eastAsia="en-ZA"/>
                <w:rPrChange w:id="325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 message contain</w:t>
            </w:r>
            <w:ins w:id="326" w:author="Ahmed Elorche" w:date="2018-12-03T12:34:00Z">
              <w:r w:rsidR="00BC238D">
                <w:rPr>
                  <w:rFonts w:ascii="Arial" w:hAnsi="Arial"/>
                  <w:color w:val="000000"/>
                  <w:lang w:val="en-US" w:eastAsia="en-ZA"/>
                </w:rPr>
                <w:t>s</w:t>
              </w:r>
            </w:ins>
            <w:bookmarkStart w:id="327" w:name="_GoBack"/>
            <w:bookmarkEnd w:id="327"/>
            <w:r w:rsidRPr="00E17E7F">
              <w:rPr>
                <w:rFonts w:ascii="Arial" w:hAnsi="Arial"/>
                <w:color w:val="000000"/>
                <w:lang w:val="en-US" w:eastAsia="en-ZA"/>
                <w:rPrChange w:id="328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 Notes &amp; coins</w:t>
            </w:r>
          </w:p>
          <w:p w14:paraId="42950605" w14:textId="77777777" w:rsidR="008874A2" w:rsidRPr="00E17E7F" w:rsidRDefault="008874A2" w:rsidP="00AF0624">
            <w:pPr>
              <w:spacing w:before="0"/>
              <w:jc w:val="left"/>
              <w:rPr>
                <w:rFonts w:ascii="Arial" w:hAnsi="Arial"/>
                <w:color w:val="000000"/>
                <w:lang w:val="en-US" w:eastAsia="en-ZA"/>
                <w:rPrChange w:id="329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</w:pPr>
            <w:r w:rsidRPr="00E17E7F">
              <w:rPr>
                <w:rFonts w:ascii="Arial" w:hAnsi="Arial"/>
                <w:color w:val="000000"/>
                <w:lang w:val="en-US" w:eastAsia="en-ZA"/>
                <w:rPrChange w:id="330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>PowerCARD should raise an exception</w:t>
            </w:r>
          </w:p>
        </w:tc>
      </w:tr>
      <w:tr w:rsidR="00D26120" w:rsidRPr="00192D39" w14:paraId="51736852" w14:textId="77777777" w:rsidTr="0013519E">
        <w:trPr>
          <w:trHeight w:val="580"/>
          <w:ins w:id="331" w:author="Ahmed Elorche [2]" w:date="2018-11-19T16:32:00Z"/>
          <w:trPrChange w:id="332" w:author="Ahmed Elorche [2]" w:date="2018-11-19T16:32:00Z">
            <w:trPr>
              <w:trHeight w:val="58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3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FD51CC0" w14:textId="01111B81" w:rsidR="00D26120" w:rsidRDefault="00D26120" w:rsidP="00D26120">
            <w:pPr>
              <w:spacing w:before="0"/>
              <w:jc w:val="left"/>
              <w:rPr>
                <w:ins w:id="334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35" w:author="Ahmed Elorche [2]" w:date="2018-11-19T16:32:00Z">
              <w:r>
                <w:rPr>
                  <w:rFonts w:ascii="Arial" w:hAnsi="Arial"/>
                  <w:color w:val="000000"/>
                  <w:lang w:val="en-ZA" w:eastAsia="en-ZA"/>
                </w:rPr>
                <w:t>Exept-04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36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DBCE7C4" w14:textId="4C0C2C59" w:rsidR="00D26120" w:rsidRDefault="00D26120" w:rsidP="00D26120">
            <w:pPr>
              <w:spacing w:before="0"/>
              <w:jc w:val="left"/>
              <w:rPr>
                <w:ins w:id="337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38" w:author="Ahmed Elorche [2]" w:date="2018-11-19T16:36:00Z">
              <w:r>
                <w:rPr>
                  <w:rFonts w:ascii="Arial" w:hAnsi="Arial"/>
                  <w:color w:val="000000"/>
                  <w:lang w:val="en-ZA" w:eastAsia="en-ZA"/>
                </w:rPr>
                <w:t>Missing sequence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9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31400E7" w14:textId="6C33AB42" w:rsidR="00D26120" w:rsidRPr="00E17E7F" w:rsidRDefault="00D26120" w:rsidP="00D26120">
            <w:pPr>
              <w:spacing w:before="0"/>
              <w:jc w:val="left"/>
              <w:rPr>
                <w:ins w:id="340" w:author="Ahmed Elorche [2]" w:date="2018-11-19T16:32:00Z"/>
                <w:rFonts w:ascii="Arial" w:hAnsi="Arial"/>
                <w:color w:val="000000"/>
                <w:lang w:val="en-US" w:eastAsia="en-ZA"/>
              </w:rPr>
            </w:pPr>
            <w:ins w:id="341" w:author="Ahmed Elorche [2]" w:date="2018-11-19T16:47:00Z">
              <w:r>
                <w:rPr>
                  <w:rFonts w:ascii="Arial" w:hAnsi="Arial"/>
                  <w:color w:val="000000"/>
                  <w:lang w:val="en-ZA" w:eastAsia="en-ZA"/>
                </w:rPr>
                <w:t>If sequence number does not exist on, PowerCARD should raise an exception.</w:t>
              </w:r>
            </w:ins>
          </w:p>
        </w:tc>
      </w:tr>
      <w:tr w:rsidR="00D26120" w:rsidRPr="00192D39" w14:paraId="5A13A893" w14:textId="77777777" w:rsidTr="0013519E">
        <w:trPr>
          <w:trHeight w:val="580"/>
          <w:ins w:id="342" w:author="Ahmed Elorche [2]" w:date="2018-11-19T16:32:00Z"/>
          <w:trPrChange w:id="343" w:author="Ahmed Elorche [2]" w:date="2018-11-19T16:32:00Z">
            <w:trPr>
              <w:trHeight w:val="58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44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2EBAA40" w14:textId="11722EB1" w:rsidR="00D26120" w:rsidRDefault="00D26120" w:rsidP="00D26120">
            <w:pPr>
              <w:spacing w:before="0"/>
              <w:jc w:val="left"/>
              <w:rPr>
                <w:ins w:id="345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46" w:author="Ahmed Elorche [2]" w:date="2018-11-19T16:33:00Z">
              <w:r>
                <w:rPr>
                  <w:rFonts w:ascii="Arial" w:hAnsi="Arial"/>
                  <w:color w:val="000000"/>
                  <w:lang w:val="en-ZA" w:eastAsia="en-ZA"/>
                </w:rPr>
                <w:t>Exept-05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47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5EF1C15" w14:textId="4031D4B6" w:rsidR="00D26120" w:rsidRDefault="00D26120" w:rsidP="00D26120">
            <w:pPr>
              <w:spacing w:before="0"/>
              <w:jc w:val="left"/>
              <w:rPr>
                <w:ins w:id="348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49" w:author="Ahmed Elorche [2]" w:date="2018-11-19T16:36:00Z">
              <w:r>
                <w:rPr>
                  <w:rFonts w:ascii="Arial" w:hAnsi="Arial"/>
                  <w:color w:val="000000"/>
                  <w:lang w:val="en-ZA" w:eastAsia="en-ZA"/>
                </w:rPr>
                <w:t>Duplicate sequence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50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11552BA" w14:textId="153DECDA" w:rsidR="00D26120" w:rsidRPr="00E17E7F" w:rsidRDefault="00D26120" w:rsidP="00D26120">
            <w:pPr>
              <w:spacing w:before="0"/>
              <w:jc w:val="left"/>
              <w:rPr>
                <w:ins w:id="351" w:author="Ahmed Elorche [2]" w:date="2018-11-19T16:32:00Z"/>
                <w:rFonts w:ascii="Arial" w:hAnsi="Arial"/>
                <w:color w:val="000000"/>
                <w:lang w:val="en-US" w:eastAsia="en-ZA"/>
              </w:rPr>
            </w:pPr>
            <w:ins w:id="352" w:author="Ahmed Elorche [2]" w:date="2018-11-19T16:47:00Z">
              <w:r>
                <w:rPr>
                  <w:rFonts w:ascii="Arial" w:hAnsi="Arial"/>
                  <w:color w:val="000000"/>
                  <w:lang w:val="en-ZA" w:eastAsia="en-ZA"/>
                </w:rPr>
                <w:t>If sequence number is duplicated, PowerCARD should raise an exception.</w:t>
              </w:r>
            </w:ins>
          </w:p>
        </w:tc>
      </w:tr>
      <w:tr w:rsidR="0013519E" w:rsidRPr="00192D39" w14:paraId="3D5958A4" w14:textId="77777777" w:rsidTr="0013519E">
        <w:trPr>
          <w:trHeight w:val="580"/>
          <w:ins w:id="353" w:author="Ahmed Elorche [2]" w:date="2018-11-19T16:32:00Z"/>
          <w:trPrChange w:id="354" w:author="Ahmed Elorche [2]" w:date="2018-11-19T16:32:00Z">
            <w:trPr>
              <w:trHeight w:val="580"/>
            </w:trPr>
          </w:trPrChange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5" w:author="Ahmed Elorche [2]" w:date="2018-11-19T16:32:00Z">
              <w:tcPr>
                <w:tcW w:w="1414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89AD438" w14:textId="243FCCCF" w:rsidR="0013519E" w:rsidRDefault="0013519E" w:rsidP="00FC072B">
            <w:pPr>
              <w:spacing w:before="0"/>
              <w:jc w:val="left"/>
              <w:rPr>
                <w:ins w:id="356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57" w:author="Ahmed Elorche [2]" w:date="2018-11-19T16:33:00Z">
              <w:r>
                <w:rPr>
                  <w:rFonts w:ascii="Arial" w:hAnsi="Arial"/>
                  <w:color w:val="000000"/>
                  <w:lang w:val="en-ZA" w:eastAsia="en-ZA"/>
                </w:rPr>
                <w:t>Exept-06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8" w:author="Ahmed Elorche [2]" w:date="2018-11-19T16:32:00Z"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6CC349E" w14:textId="5C1C7490" w:rsidR="0013519E" w:rsidRDefault="00237D47" w:rsidP="00064C72">
            <w:pPr>
              <w:spacing w:before="0"/>
              <w:jc w:val="left"/>
              <w:rPr>
                <w:ins w:id="359" w:author="Ahmed Elorche [2]" w:date="2018-11-19T16:32:00Z"/>
                <w:rFonts w:ascii="Arial" w:hAnsi="Arial"/>
                <w:color w:val="000000"/>
                <w:lang w:val="en-ZA" w:eastAsia="en-ZA"/>
              </w:rPr>
            </w:pPr>
            <w:ins w:id="360" w:author="Ahmed Elorche [2]" w:date="2018-11-19T16:37:00Z">
              <w:r>
                <w:rPr>
                  <w:rFonts w:ascii="Arial" w:hAnsi="Arial"/>
                  <w:color w:val="000000"/>
                  <w:lang w:val="en-ZA" w:eastAsia="en-ZA"/>
                </w:rPr>
                <w:t xml:space="preserve">Sum of </w:t>
              </w:r>
            </w:ins>
            <w:ins w:id="361" w:author="Ahmed Elorche [2]" w:date="2018-11-19T16:38:00Z">
              <w:r>
                <w:rPr>
                  <w:rFonts w:ascii="Arial" w:hAnsi="Arial"/>
                  <w:color w:val="000000"/>
                  <w:lang w:val="en-ZA" w:eastAsia="en-ZA"/>
                </w:rPr>
                <w:t>D</w:t>
              </w:r>
            </w:ins>
            <w:ins w:id="362" w:author="Ahmed Elorche [2]" w:date="2018-11-19T16:37:00Z">
              <w:r>
                <w:rPr>
                  <w:rFonts w:ascii="Arial" w:hAnsi="Arial"/>
                  <w:color w:val="000000"/>
                  <w:lang w:val="en-ZA" w:eastAsia="en-ZA"/>
                </w:rPr>
                <w:t>rops</w:t>
              </w:r>
            </w:ins>
            <w:ins w:id="363" w:author="Ahmed Elorche [2]" w:date="2018-11-19T16:38:00Z">
              <w:r>
                <w:rPr>
                  <w:rFonts w:ascii="Arial" w:hAnsi="Arial"/>
                  <w:color w:val="000000"/>
                  <w:lang w:val="en-ZA" w:eastAsia="en-ZA"/>
                </w:rPr>
                <w:t xml:space="preserve"> equal </w:t>
              </w:r>
            </w:ins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64" w:author="Ahmed Elorche [2]" w:date="2018-11-19T16:32:00Z">
              <w:tcPr>
                <w:tcW w:w="4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30B8E28" w14:textId="78AC5B0D" w:rsidR="0013519E" w:rsidRPr="00E17E7F" w:rsidRDefault="00C708FF" w:rsidP="00AF0624">
            <w:pPr>
              <w:spacing w:before="0"/>
              <w:jc w:val="left"/>
              <w:rPr>
                <w:ins w:id="365" w:author="Ahmed Elorche [2]" w:date="2018-11-19T16:32:00Z"/>
                <w:rFonts w:ascii="Arial" w:hAnsi="Arial"/>
                <w:color w:val="000000"/>
                <w:lang w:val="en-US" w:eastAsia="en-ZA"/>
              </w:rPr>
            </w:pPr>
            <w:ins w:id="366" w:author="Ahmed Elorche [2]" w:date="2018-11-19T16:48:00Z">
              <w:r>
                <w:rPr>
                  <w:rFonts w:ascii="Arial" w:hAnsi="Arial"/>
                  <w:color w:val="000000"/>
                  <w:lang w:val="en-US" w:eastAsia="en-ZA"/>
                </w:rPr>
                <w:t xml:space="preserve">If values </w:t>
              </w:r>
            </w:ins>
            <w:ins w:id="367" w:author="Ahmed Elorche [2]" w:date="2018-11-19T16:49:00Z">
              <w:r>
                <w:rPr>
                  <w:rFonts w:ascii="Arial" w:hAnsi="Arial"/>
                  <w:color w:val="000000"/>
                  <w:lang w:val="en-US" w:eastAsia="en-ZA"/>
                </w:rPr>
                <w:t xml:space="preserve">between Removal and sum of Drops are not </w:t>
              </w:r>
            </w:ins>
            <w:ins w:id="368" w:author="Ahmed Elorche [2]" w:date="2018-11-19T16:50:00Z">
              <w:r>
                <w:rPr>
                  <w:rFonts w:ascii="Arial" w:hAnsi="Arial"/>
                  <w:color w:val="000000"/>
                  <w:lang w:val="en-US" w:eastAsia="en-ZA"/>
                </w:rPr>
                <w:t>equal.</w:t>
              </w:r>
            </w:ins>
          </w:p>
        </w:tc>
      </w:tr>
    </w:tbl>
    <w:p w14:paraId="1A30399D" w14:textId="77777777" w:rsidR="00A724DD" w:rsidRDefault="00A724DD" w:rsidP="00205CC6">
      <w:pPr>
        <w:pStyle w:val="Paragraph"/>
        <w:rPr>
          <w:lang w:val="en-US"/>
        </w:rPr>
      </w:pPr>
    </w:p>
    <w:p w14:paraId="2CE6494E" w14:textId="3A91B3B5" w:rsidR="00951050" w:rsidRPr="00E0058E" w:rsidRDefault="00ED16EC" w:rsidP="00205CC6">
      <w:pPr>
        <w:pStyle w:val="Paragraph"/>
        <w:rPr>
          <w:rFonts w:ascii="Arial" w:hAnsi="Arial" w:cs="Arial"/>
          <w:snapToGrid w:val="0"/>
          <w:lang w:val="en-US"/>
        </w:rPr>
      </w:pPr>
      <w:r w:rsidRPr="00E0058E">
        <w:rPr>
          <w:rFonts w:ascii="Arial" w:hAnsi="Arial"/>
          <w:lang w:val="en-US"/>
        </w:rPr>
        <w:t xml:space="preserve">In the case </w:t>
      </w:r>
      <w:r w:rsidRPr="00E0058E">
        <w:rPr>
          <w:rFonts w:ascii="Arial" w:hAnsi="Arial" w:cs="Arial"/>
          <w:snapToGrid w:val="0"/>
        </w:rPr>
        <w:t xml:space="preserve">the </w:t>
      </w:r>
      <w:r w:rsidRPr="00E0058E">
        <w:rPr>
          <w:rFonts w:ascii="Arial" w:hAnsi="Arial" w:cs="Arial"/>
          <w:snapToGrid w:val="0"/>
          <w:lang w:val="en-US"/>
        </w:rPr>
        <w:t xml:space="preserve">total amount received in the </w:t>
      </w:r>
      <w:r w:rsidR="006472FF" w:rsidRPr="00E0058E">
        <w:rPr>
          <w:rFonts w:ascii="Arial" w:hAnsi="Arial" w:cs="Arial"/>
          <w:snapToGrid w:val="0"/>
          <w:lang w:val="en-US"/>
        </w:rPr>
        <w:t>removal</w:t>
      </w:r>
      <w:r w:rsidRPr="00E0058E">
        <w:rPr>
          <w:rFonts w:ascii="Arial" w:hAnsi="Arial" w:cs="Arial"/>
          <w:snapToGrid w:val="0"/>
        </w:rPr>
        <w:t xml:space="preserve"> message for a </w:t>
      </w:r>
      <w:r w:rsidRPr="00E0058E">
        <w:rPr>
          <w:rFonts w:ascii="Arial" w:hAnsi="Arial" w:cs="Arial"/>
          <w:snapToGrid w:val="0"/>
          <w:lang w:val="en-US"/>
        </w:rPr>
        <w:t>particular</w:t>
      </w:r>
      <w:r w:rsidRPr="00E0058E">
        <w:rPr>
          <w:rFonts w:ascii="Arial" w:hAnsi="Arial" w:cs="Arial"/>
          <w:snapToGrid w:val="0"/>
        </w:rPr>
        <w:t xml:space="preserve"> container</w:t>
      </w:r>
      <w:r w:rsidRPr="00E0058E">
        <w:rPr>
          <w:rFonts w:ascii="Arial" w:hAnsi="Arial" w:cs="Arial"/>
          <w:snapToGrid w:val="0"/>
          <w:lang w:val="en-US"/>
        </w:rPr>
        <w:t xml:space="preserve"> is not equal to </w:t>
      </w:r>
      <w:r w:rsidRPr="00E0058E">
        <w:rPr>
          <w:rFonts w:ascii="Arial" w:hAnsi="Arial" w:cs="Arial"/>
          <w:snapToGrid w:val="0"/>
        </w:rPr>
        <w:t xml:space="preserve">the </w:t>
      </w:r>
      <w:proofErr w:type="spellStart"/>
      <w:r w:rsidRPr="00E0058E">
        <w:rPr>
          <w:rFonts w:ascii="Arial" w:hAnsi="Arial" w:cs="Arial"/>
          <w:snapToGrid w:val="0"/>
        </w:rPr>
        <w:t>aggregated</w:t>
      </w:r>
      <w:proofErr w:type="spellEnd"/>
      <w:r w:rsidRPr="00E0058E">
        <w:rPr>
          <w:rFonts w:ascii="Arial" w:hAnsi="Arial" w:cs="Arial"/>
          <w:snapToGrid w:val="0"/>
        </w:rPr>
        <w:t xml:space="preserve"> drop messages</w:t>
      </w:r>
      <w:r w:rsidRPr="00E0058E">
        <w:rPr>
          <w:rFonts w:ascii="Arial" w:hAnsi="Arial" w:cs="Arial"/>
          <w:snapToGrid w:val="0"/>
          <w:lang w:val="en-US"/>
        </w:rPr>
        <w:t xml:space="preserve"> PowerCARD will generate a case</w:t>
      </w:r>
      <w:r w:rsidR="001404AB" w:rsidRPr="00E0058E">
        <w:rPr>
          <w:rFonts w:ascii="Arial" w:hAnsi="Arial" w:cs="Arial"/>
          <w:snapToGrid w:val="0"/>
          <w:lang w:val="en-US"/>
        </w:rPr>
        <w:t>.</w:t>
      </w:r>
    </w:p>
    <w:p w14:paraId="3B133D38" w14:textId="6D421B97" w:rsidR="00527D59" w:rsidRPr="00E0058E" w:rsidRDefault="00B90EC8" w:rsidP="00205CC6">
      <w:pPr>
        <w:pStyle w:val="Paragraph"/>
        <w:rPr>
          <w:rFonts w:ascii="Arial" w:hAnsi="Arial"/>
          <w:lang w:val="en-US"/>
        </w:rPr>
      </w:pPr>
      <w:r w:rsidRPr="00E0058E">
        <w:rPr>
          <w:rFonts w:ascii="Arial" w:hAnsi="Arial"/>
          <w:lang w:val="en-US"/>
        </w:rPr>
        <w:t>The case generation will follow the POWERCARD standard in HPS. For SmartBox, we will only process generic cases.</w:t>
      </w:r>
    </w:p>
    <w:p w14:paraId="119A2A45" w14:textId="6D7B541B" w:rsidR="00014D00" w:rsidRPr="00E0058E" w:rsidRDefault="00B90EC8" w:rsidP="00205CC6">
      <w:pPr>
        <w:pStyle w:val="Paragraph"/>
        <w:rPr>
          <w:rFonts w:ascii="Arial" w:hAnsi="Arial"/>
          <w:lang w:val="en-US"/>
        </w:rPr>
      </w:pPr>
      <w:r w:rsidRPr="00E0058E">
        <w:rPr>
          <w:rFonts w:ascii="Arial" w:hAnsi="Arial"/>
          <w:lang w:val="en-US"/>
        </w:rPr>
        <w:t xml:space="preserve"> </w:t>
      </w:r>
    </w:p>
    <w:p w14:paraId="5D7F9719" w14:textId="58B4548B" w:rsidR="00014D00" w:rsidRDefault="00014D00" w:rsidP="00205CC6">
      <w:pPr>
        <w:pStyle w:val="Paragraph"/>
        <w:rPr>
          <w:lang w:val="en-US"/>
        </w:rPr>
      </w:pPr>
    </w:p>
    <w:p w14:paraId="5C9FC3CF" w14:textId="618418BC" w:rsidR="00383C40" w:rsidRDefault="00383C40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369" w:name="_Ref485800379"/>
      <w:bookmarkStart w:id="370" w:name="_Ref485800382"/>
      <w:bookmarkStart w:id="371" w:name="_Toc492474032"/>
      <w:bookmarkStart w:id="372" w:name="_Toc531595868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 xml:space="preserve">Status </w:t>
      </w:r>
      <w:r w:rsidR="00CF335B"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message</w:t>
      </w:r>
      <w:bookmarkEnd w:id="372"/>
    </w:p>
    <w:bookmarkEnd w:id="369"/>
    <w:bookmarkEnd w:id="370"/>
    <w:bookmarkEnd w:id="371"/>
    <w:p w14:paraId="0C3C263B" w14:textId="6F6803A2" w:rsidR="00383C40" w:rsidRPr="00E0058E" w:rsidRDefault="00CF335B" w:rsidP="00205CC6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 xml:space="preserve">An acknowledgement message is transmitted for the received drop or removal signal.  </w:t>
      </w:r>
    </w:p>
    <w:p w14:paraId="3C4BB029" w14:textId="77777777" w:rsidR="00CF335B" w:rsidRPr="00E0058E" w:rsidRDefault="00CF335B" w:rsidP="00CF335B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The structure of the transaction is described below:</w:t>
      </w:r>
    </w:p>
    <w:p w14:paraId="7F2E6500" w14:textId="25EEC696" w:rsidR="009B5C17" w:rsidRDefault="006E17D1" w:rsidP="00205CC6">
      <w:pPr>
        <w:pStyle w:val="Paragraph"/>
        <w:rPr>
          <w:lang w:val="en-ZA"/>
        </w:rPr>
      </w:pPr>
      <w:r w:rsidRPr="00E0058E">
        <w:rPr>
          <w:rFonts w:ascii="Arial" w:hAnsi="Arial"/>
          <w:lang w:val="en-ZA"/>
        </w:rPr>
        <w:t>Example:</w:t>
      </w:r>
      <w:r w:rsidR="00AB5D57">
        <w:rPr>
          <w:lang w:val="en-ZA"/>
        </w:rPr>
        <w:t xml:space="preserve"> </w:t>
      </w:r>
      <w:r w:rsidR="009B5C17" w:rsidRPr="009B5C17">
        <w:rPr>
          <w:b/>
          <w:lang w:val="en-ZA"/>
        </w:rPr>
        <w:t>S</w:t>
      </w:r>
      <w:r w:rsidR="009B5C17" w:rsidRPr="009B5C17">
        <w:rPr>
          <w:lang w:val="en-ZA"/>
        </w:rPr>
        <w:t>,147568593(D,9600,BA0884,72087000000176,N,2,147568593,DEPOSITREFERENCE,YYYY-MM-DD HH:MM:SS:TTTTT,601123,ZAR,2500,57,24,i10c=0,i20c=2,i50c=5,iR1=2,iR2=5,iR5=8,iR10=200,iR20=1,iR50=55,iR100=60,iR200=82,0,0,0,0)RESULT:ACK</w:t>
      </w:r>
    </w:p>
    <w:tbl>
      <w:tblPr>
        <w:tblpPr w:leftFromText="180" w:rightFromText="180" w:vertAnchor="text" w:horzAnchor="margin" w:tblpXSpec="center" w:tblpY="145"/>
        <w:tblW w:w="9355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810"/>
        <w:gridCol w:w="1264"/>
        <w:gridCol w:w="846"/>
        <w:gridCol w:w="4975"/>
      </w:tblGrid>
      <w:tr w:rsidR="009B5C17" w:rsidRPr="00192D39" w14:paraId="12CD5890" w14:textId="77777777" w:rsidTr="00AF0624">
        <w:tc>
          <w:tcPr>
            <w:tcW w:w="460" w:type="dxa"/>
          </w:tcPr>
          <w:p w14:paraId="559AB4BD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8895" w:type="dxa"/>
            <w:gridSpan w:val="4"/>
            <w:shd w:val="clear" w:color="auto" w:fill="auto"/>
          </w:tcPr>
          <w:p w14:paraId="52F4C243" w14:textId="7B87A0DC" w:rsidR="009B5C17" w:rsidRPr="009B5C17" w:rsidRDefault="009B5C17" w:rsidP="009B5C17">
            <w:pPr>
              <w:pStyle w:val="Default"/>
              <w:spacing w:line="360" w:lineRule="auto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</w:tc>
      </w:tr>
      <w:tr w:rsidR="009B5C17" w:rsidRPr="00BF4F29" w14:paraId="6BD6AF4C" w14:textId="77777777" w:rsidTr="00AF0624">
        <w:tc>
          <w:tcPr>
            <w:tcW w:w="460" w:type="dxa"/>
            <w:shd w:val="clear" w:color="auto" w:fill="009999"/>
          </w:tcPr>
          <w:p w14:paraId="6ACB4614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134C6F32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76528370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09999"/>
          </w:tcPr>
          <w:p w14:paraId="56895B51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Type</w:t>
            </w:r>
          </w:p>
        </w:tc>
        <w:tc>
          <w:tcPr>
            <w:tcW w:w="4975" w:type="dxa"/>
            <w:shd w:val="clear" w:color="auto" w:fill="009999"/>
          </w:tcPr>
          <w:p w14:paraId="6E812789" w14:textId="77777777" w:rsidR="009B5C17" w:rsidRPr="006F7069" w:rsidRDefault="009B5C17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9B5C17" w:rsidRPr="00BF4F29" w14:paraId="31D75CE4" w14:textId="77777777" w:rsidTr="00AF0624">
        <w:trPr>
          <w:trHeight w:val="519"/>
        </w:trPr>
        <w:tc>
          <w:tcPr>
            <w:tcW w:w="460" w:type="dxa"/>
            <w:vAlign w:val="center"/>
          </w:tcPr>
          <w:p w14:paraId="260FF29E" w14:textId="77777777" w:rsidR="009B5C17" w:rsidRPr="006F7069" w:rsidRDefault="009B5C17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4CDB628D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17609C2F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0546C32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commentRangeStart w:id="373"/>
            <w:commentRangeStart w:id="374"/>
            <w:r w:rsidRPr="006F7069">
              <w:rPr>
                <w:rFonts w:ascii="Cambria" w:hAnsi="Cambria"/>
                <w:lang w:val="en-ZA"/>
              </w:rPr>
              <w:t>2</w:t>
            </w:r>
            <w:commentRangeEnd w:id="373"/>
            <w:r w:rsidR="003A59FF">
              <w:rPr>
                <w:rStyle w:val="Marquedecommentaire"/>
              </w:rPr>
              <w:commentReference w:id="373"/>
            </w:r>
            <w:commentRangeEnd w:id="374"/>
            <w:r w:rsidR="00722020">
              <w:rPr>
                <w:rStyle w:val="Marquedecommentaire"/>
              </w:rPr>
              <w:commentReference w:id="374"/>
            </w:r>
          </w:p>
        </w:tc>
        <w:tc>
          <w:tcPr>
            <w:tcW w:w="4975" w:type="dxa"/>
          </w:tcPr>
          <w:p w14:paraId="71C7B20C" w14:textId="77777777" w:rsidR="009B5C17" w:rsidRPr="00BF4F29" w:rsidRDefault="009B5C17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eastAsia="Calibri" w:hAnsi="Cambria" w:cs="Calibri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 indicate that the drop or removal message has been received.</w:t>
            </w:r>
          </w:p>
          <w:p w14:paraId="1506682E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3534">
              <w:rPr>
                <w:rFonts w:ascii="Cambria" w:eastAsia="Calibri" w:hAnsi="Cambria" w:cs="Calibri"/>
                <w:lang w:val="en-ZA"/>
              </w:rPr>
              <w:t>S –</w:t>
            </w:r>
            <w:r w:rsidRPr="004304DD">
              <w:rPr>
                <w:rFonts w:ascii="Cambria" w:eastAsia="Calibri" w:hAnsi="Cambria" w:cs="Calibri"/>
                <w:lang w:val="en-ZA"/>
              </w:rPr>
              <w:t xml:space="preserve"> Status</w:t>
            </w:r>
          </w:p>
        </w:tc>
      </w:tr>
      <w:tr w:rsidR="009B5C17" w:rsidRPr="00192D39" w14:paraId="489DE878" w14:textId="77777777" w:rsidTr="00AF0624">
        <w:trPr>
          <w:trHeight w:val="287"/>
        </w:trPr>
        <w:tc>
          <w:tcPr>
            <w:tcW w:w="460" w:type="dxa"/>
            <w:vAlign w:val="center"/>
          </w:tcPr>
          <w:p w14:paraId="2E1368CD" w14:textId="77777777" w:rsidR="009B5C17" w:rsidRPr="006F7069" w:rsidRDefault="009B5C17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39A84F5F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08F9D39F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33821A6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B6FC18F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 unique identifier for each transaction performed on the SB device, e.g. 147568593</w:t>
            </w:r>
          </w:p>
          <w:p w14:paraId="1961664A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The transaction ID is important for every transaction processed, whether it is a drop or removal. This transaction ID is tied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lastRenderedPageBreak/>
              <w:t xml:space="preserve">back to the status message based on merchant settlement option. </w:t>
            </w:r>
            <w:r>
              <w:rPr>
                <w:rFonts w:ascii="Cambria" w:hAnsi="Cambria"/>
                <w:sz w:val="16"/>
                <w:szCs w:val="16"/>
                <w:lang w:val="en-ZA"/>
              </w:rPr>
              <w:t xml:space="preserve">CASH CONNECT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should always use a unique transaction ID and FNB Cash will use this ID to trace the transaction.</w:t>
            </w:r>
          </w:p>
        </w:tc>
      </w:tr>
      <w:tr w:rsidR="009B5C17" w:rsidRPr="00192D39" w14:paraId="19470A2F" w14:textId="77777777" w:rsidTr="00AF0624">
        <w:trPr>
          <w:trHeight w:val="287"/>
        </w:trPr>
        <w:tc>
          <w:tcPr>
            <w:tcW w:w="460" w:type="dxa"/>
            <w:vAlign w:val="center"/>
          </w:tcPr>
          <w:p w14:paraId="6CEC1749" w14:textId="77777777" w:rsidR="009B5C17" w:rsidRDefault="009B5C17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>3</w:t>
            </w:r>
          </w:p>
        </w:tc>
        <w:tc>
          <w:tcPr>
            <w:tcW w:w="1810" w:type="dxa"/>
            <w:vAlign w:val="center"/>
          </w:tcPr>
          <w:p w14:paraId="3846479A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Received message</w:t>
            </w:r>
          </w:p>
        </w:tc>
        <w:tc>
          <w:tcPr>
            <w:tcW w:w="1264" w:type="dxa"/>
            <w:vAlign w:val="center"/>
          </w:tcPr>
          <w:p w14:paraId="7B35B0FD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5D3D624" w14:textId="77777777" w:rsidR="009B5C17" w:rsidRPr="006F7069" w:rsidRDefault="009B5C17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150</w:t>
            </w:r>
          </w:p>
        </w:tc>
        <w:tc>
          <w:tcPr>
            <w:tcW w:w="4975" w:type="dxa"/>
          </w:tcPr>
          <w:p w14:paraId="3ACB0336" w14:textId="77777777" w:rsidR="009B5C17" w:rsidRPr="00516E2E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E17E7F">
              <w:rPr>
                <w:rFonts w:ascii="Cambria" w:hAnsi="Cambria" w:cs="Calibri"/>
                <w:lang w:val="en-US"/>
                <w:rPrChange w:id="375" w:author="Ahmed Elorche [2]" w:date="2018-11-19T14:14:00Z">
                  <w:rPr>
                    <w:rFonts w:ascii="Cambria" w:hAnsi="Cambria" w:cs="Calibri"/>
                  </w:rPr>
                </w:rPrChange>
              </w:rPr>
              <w:t>D,100000000009600,BA0884,72087000000176,N,2,147568593,DEPOSITREFERENCE,YYYY-MM-DD HH:MM:SS:TTTTT,601123,ZAR,2500,57,24,i10c=0,i20c=2,i50c=5,iR1=2,iR2=5,iR5=8,iR10=200,iR20=1,iR50=55,iR100=60,iR200=82,0,0,0,0</w:t>
            </w:r>
          </w:p>
        </w:tc>
      </w:tr>
      <w:tr w:rsidR="009B5C17" w:rsidRPr="00192D39" w14:paraId="00706E34" w14:textId="77777777" w:rsidTr="00AF0624">
        <w:tc>
          <w:tcPr>
            <w:tcW w:w="460" w:type="dxa"/>
            <w:vAlign w:val="center"/>
          </w:tcPr>
          <w:p w14:paraId="555E5F33" w14:textId="77777777" w:rsidR="009B5C17" w:rsidRPr="006F7069" w:rsidRDefault="009B5C17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2077153A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Result</w:t>
            </w:r>
          </w:p>
        </w:tc>
        <w:tc>
          <w:tcPr>
            <w:tcW w:w="1264" w:type="dxa"/>
            <w:vAlign w:val="center"/>
          </w:tcPr>
          <w:p w14:paraId="1376028D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314CA2B5" w14:textId="77777777" w:rsidR="009B5C17" w:rsidRPr="006F7069" w:rsidRDefault="009B5C17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640AB82B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message status ID which should indicate what type of message it is.</w:t>
            </w:r>
          </w:p>
          <w:p w14:paraId="0A482F3A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>
              <w:rPr>
                <w:rFonts w:ascii="Cambria" w:hAnsi="Cambria"/>
                <w:b/>
                <w:lang w:val="en-ZA"/>
              </w:rPr>
              <w:t>Error feedback m</w:t>
            </w:r>
            <w:r w:rsidRPr="006F7069">
              <w:rPr>
                <w:rFonts w:ascii="Cambria" w:hAnsi="Cambria"/>
                <w:b/>
                <w:lang w:val="en-ZA"/>
              </w:rPr>
              <w:t>essages:</w:t>
            </w:r>
          </w:p>
          <w:p w14:paraId="0E48833D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DUP</w:t>
            </w:r>
            <w:r w:rsidRPr="006F7069">
              <w:rPr>
                <w:rFonts w:ascii="Cambria" w:hAnsi="Cambria"/>
                <w:lang w:val="en-ZA"/>
              </w:rPr>
              <w:t xml:space="preserve"> – Duplicate message indicates the message is a duplicate where the merchant, bag number, Transaction ID, date time and indicator matches an existing message received.</w:t>
            </w:r>
          </w:p>
          <w:p w14:paraId="0EDF735C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MAP</w:t>
            </w:r>
            <w:r w:rsidRPr="006F7069">
              <w:rPr>
                <w:rFonts w:ascii="Cambria" w:hAnsi="Cambria"/>
                <w:lang w:val="en-ZA"/>
              </w:rPr>
              <w:t xml:space="preserve"> – Device is not mapped message indicates that the device is not mapped to the merchant. Merchant will not receive credit.</w:t>
            </w:r>
          </w:p>
          <w:p w14:paraId="2D594CBE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 xml:space="preserve">INV </w:t>
            </w:r>
            <w:r>
              <w:rPr>
                <w:rFonts w:ascii="Cambria" w:hAnsi="Cambria"/>
                <w:lang w:val="en-ZA"/>
              </w:rPr>
              <w:t>– This indicator will be sent if either the indicator, bag numbers, timestamp, etc. is incorrect or does not meet the message layout requirement.</w:t>
            </w:r>
          </w:p>
          <w:p w14:paraId="55E1D0F7" w14:textId="77777777" w:rsidR="009B5C17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MNF</w:t>
            </w:r>
            <w:r w:rsidRPr="006F7069">
              <w:rPr>
                <w:rFonts w:ascii="Cambria" w:hAnsi="Cambria"/>
                <w:lang w:val="en-ZA"/>
              </w:rPr>
              <w:t xml:space="preserve"> – Merchant not found, the merchant not found or merchant does not exist.</w:t>
            </w:r>
          </w:p>
          <w:p w14:paraId="531A798F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b/>
                <w:lang w:val="en-ZA"/>
              </w:rPr>
              <w:t>FCR</w:t>
            </w:r>
            <w:r>
              <w:rPr>
                <w:rFonts w:ascii="Cambria" w:hAnsi="Cambria"/>
                <w:lang w:val="en-ZA"/>
              </w:rPr>
              <w:t xml:space="preserve"> – Failed to credit</w:t>
            </w:r>
          </w:p>
          <w:p w14:paraId="39B63705" w14:textId="77777777" w:rsidR="009B5C17" w:rsidRPr="0077261A" w:rsidRDefault="009B5C17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77261A">
              <w:rPr>
                <w:rFonts w:ascii="Cambria" w:hAnsi="Cambria"/>
                <w:b/>
                <w:lang w:val="en-ZA"/>
              </w:rPr>
              <w:t>Successful feedback messages:</w:t>
            </w:r>
          </w:p>
          <w:p w14:paraId="1E698D04" w14:textId="77777777" w:rsidR="009B5C17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b/>
                <w:lang w:val="en-ZA"/>
              </w:rPr>
              <w:t>STP</w:t>
            </w:r>
            <w:r>
              <w:rPr>
                <w:rFonts w:ascii="Cambria" w:hAnsi="Cambria"/>
                <w:lang w:val="en-ZA"/>
              </w:rPr>
              <w:t xml:space="preserve"> – Successfully processed</w:t>
            </w:r>
          </w:p>
          <w:p w14:paraId="52538FE5" w14:textId="77777777" w:rsidR="009B5C17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290E34">
              <w:rPr>
                <w:rFonts w:ascii="Cambria" w:hAnsi="Cambria"/>
                <w:b/>
                <w:lang w:val="en-ZA"/>
              </w:rPr>
              <w:t>SCR</w:t>
            </w:r>
            <w:r>
              <w:rPr>
                <w:rFonts w:ascii="Cambria" w:hAnsi="Cambria"/>
                <w:lang w:val="en-ZA"/>
              </w:rPr>
              <w:t xml:space="preserve"> – Successfully credited</w:t>
            </w:r>
          </w:p>
          <w:p w14:paraId="6AC41BEE" w14:textId="77777777" w:rsidR="009B5C17" w:rsidRPr="006F7069" w:rsidRDefault="009B5C17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commentRangeStart w:id="376"/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All error messages will </w:t>
            </w:r>
            <w:r>
              <w:rPr>
                <w:rFonts w:ascii="Cambria" w:hAnsi="Cambria"/>
                <w:sz w:val="16"/>
                <w:szCs w:val="16"/>
                <w:lang w:val="en-ZA"/>
              </w:rPr>
              <w:t xml:space="preserve">be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logged as exceptions.</w:t>
            </w:r>
            <w:r>
              <w:rPr>
                <w:rFonts w:ascii="Cambria" w:hAnsi="Cambria"/>
                <w:sz w:val="16"/>
                <w:szCs w:val="16"/>
                <w:lang w:val="en-ZA"/>
              </w:rPr>
              <w:t xml:space="preserve"> There will be a separate message sent for every error type detected.</w:t>
            </w:r>
            <w:commentRangeEnd w:id="376"/>
            <w:r w:rsidR="003A59FF">
              <w:rPr>
                <w:rStyle w:val="Marquedecommentaire"/>
              </w:rPr>
              <w:commentReference w:id="376"/>
            </w:r>
          </w:p>
        </w:tc>
      </w:tr>
    </w:tbl>
    <w:p w14:paraId="31E5BD44" w14:textId="24E5C3D4" w:rsidR="009B5C17" w:rsidRPr="00E0058E" w:rsidRDefault="00F759A7" w:rsidP="00205CC6">
      <w:pPr>
        <w:pStyle w:val="Paragraph"/>
        <w:rPr>
          <w:rFonts w:ascii="Arial" w:hAnsi="Arial"/>
          <w:lang w:val="en-US"/>
        </w:rPr>
      </w:pPr>
      <w:r w:rsidRPr="00E0058E">
        <w:rPr>
          <w:rFonts w:ascii="Arial" w:hAnsi="Arial"/>
          <w:lang w:val="en-US"/>
        </w:rPr>
        <w:lastRenderedPageBreak/>
        <w:t>The received message will be logged in SMB_OTHER MESSAGES</w:t>
      </w:r>
      <w:r w:rsidR="00D52089" w:rsidRPr="00E0058E">
        <w:rPr>
          <w:rFonts w:ascii="Arial" w:hAnsi="Arial"/>
          <w:lang w:val="en-ZA"/>
        </w:rPr>
        <w:t xml:space="preserve"> described hereafter:</w:t>
      </w:r>
      <w:r w:rsidRPr="00E0058E">
        <w:rPr>
          <w:rFonts w:ascii="Arial" w:hAnsi="Arial"/>
          <w:lang w:val="en-US"/>
        </w:rPr>
        <w:tab/>
        <w:t xml:space="preserve"> </w:t>
      </w:r>
    </w:p>
    <w:p w14:paraId="1B6BFE24" w14:textId="77777777" w:rsidR="00F759A7" w:rsidRDefault="00F759A7" w:rsidP="00205CC6">
      <w:pPr>
        <w:pStyle w:val="Paragraph"/>
        <w:rPr>
          <w:lang w:val="en-US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E9184A" w:rsidRPr="00600759" w14:paraId="1AB69948" w14:textId="77777777" w:rsidTr="003E0132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45083" w14:textId="77777777" w:rsidR="00E9184A" w:rsidRPr="00600759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F166B7" w14:textId="77777777" w:rsidR="00E9184A" w:rsidRPr="00600759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4FE4C01" w14:textId="77777777" w:rsidR="00E9184A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E9184A" w:rsidRPr="00600759" w14:paraId="6641F1C2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D9B" w14:textId="77777777" w:rsidR="00E9184A" w:rsidRPr="006F7069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Message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973F7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B0B5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2</w:t>
            </w:r>
          </w:p>
        </w:tc>
      </w:tr>
      <w:tr w:rsidR="00E9184A" w:rsidRPr="00600759" w14:paraId="329BDF17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48FCC" w14:textId="77777777" w:rsidR="00E9184A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434C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BB1AB" w14:textId="77777777" w:rsidR="00E9184A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14</w:t>
            </w:r>
          </w:p>
        </w:tc>
      </w:tr>
      <w:tr w:rsidR="00E9184A" w:rsidRPr="00600759" w14:paraId="5E9D9C59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A3366" w14:textId="77777777" w:rsidR="00E9184A" w:rsidRPr="006F7069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292D2" w14:textId="77777777" w:rsidR="00E9184A" w:rsidRPr="0018574E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72FB2" w14:textId="77777777" w:rsidR="00E9184A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15</w:t>
            </w:r>
          </w:p>
        </w:tc>
      </w:tr>
      <w:tr w:rsidR="00E9184A" w:rsidRPr="00600759" w14:paraId="4C418009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3F69E" w14:textId="77777777" w:rsidR="00E9184A" w:rsidRPr="006F7069" w:rsidRDefault="00E9184A" w:rsidP="003E0132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0801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4EAD3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E9184A" w:rsidRPr="00600759" w14:paraId="035042E0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9BBE1" w14:textId="77777777" w:rsidR="00E9184A" w:rsidRPr="006F7069" w:rsidRDefault="00E9184A" w:rsidP="003E0132">
            <w:pPr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Received message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5BB6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03F11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  <w:r>
              <w:rPr>
                <w:rFonts w:asciiTheme="majorHAnsi" w:hAnsiTheme="majorHAnsi"/>
                <w:lang w:val="en-ZA"/>
              </w:rPr>
              <w:t>0</w:t>
            </w:r>
          </w:p>
        </w:tc>
      </w:tr>
      <w:tr w:rsidR="00E9184A" w:rsidRPr="00600759" w14:paraId="08AE0315" w14:textId="77777777" w:rsidTr="003E0132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23ABB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Result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E9FB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42F0D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E9184A" w:rsidRPr="0018574E" w14:paraId="2E55D85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EBC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954FB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57E036A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</w:t>
            </w:r>
          </w:p>
        </w:tc>
      </w:tr>
      <w:tr w:rsidR="00E9184A" w:rsidRPr="0018574E" w14:paraId="28270715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A6657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E96D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64BE1ED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26</w:t>
            </w:r>
          </w:p>
        </w:tc>
      </w:tr>
      <w:tr w:rsidR="00E9184A" w:rsidRPr="0018574E" w14:paraId="1D98EBDB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77D21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8464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5CD3C8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6</w:t>
            </w:r>
          </w:p>
        </w:tc>
      </w:tr>
      <w:tr w:rsidR="00E9184A" w:rsidRPr="0018574E" w14:paraId="62A354E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CE2FD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CC0C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3B727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3</w:t>
            </w:r>
          </w:p>
        </w:tc>
      </w:tr>
      <w:tr w:rsidR="00E9184A" w:rsidRPr="0018574E" w14:paraId="586AD4B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5208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C463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883EEB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18574E" w14:paraId="1FB8226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EC387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C61E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0704FF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14:paraId="4724B3B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D80E4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AE19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21FE47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781BD9B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8AF0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1040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E0F32C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022B03F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CA1D0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A27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5DC3B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0F122EC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35665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47B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20A455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3C48BEA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9A05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858A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45F04D2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754135B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3E98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1CB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C68DF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0CBD2D7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7AFC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01F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6B65A9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7AE0FF37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F2D2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370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632187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CD6670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E289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577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40F5FA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736100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C83E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7D3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8D8FB86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B6B8A7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E045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76FB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04252B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5342F67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126F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Denomination9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268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38132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7593480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6EBE8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FC9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91B40D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3C705A7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13A9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F476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9354A4D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6B7C2F5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C6A8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170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39F90A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192C03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78BF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045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99D45FD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112AEA9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515DC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79E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544883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3602FC0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694AC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260F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BE3BA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1AA8A4F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BD00B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099E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EB2C126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E57D43" w14:paraId="5A37275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DB9F3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82C8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9D14E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9184A" w:rsidRPr="00E57D43" w14:paraId="72FD101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C7359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1C8CA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750D4B5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9184A" w:rsidRPr="00E57D43" w14:paraId="63F9362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F8218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DDA/GL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ECC06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AB6056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E57D43" w14:paraId="28D36D5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03150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0C985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38FA5AB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E57D43" w14:paraId="42D28757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72CE6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6286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82A88E4" w14:textId="77777777" w:rsidR="00E9184A" w:rsidRPr="006F706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9184A" w:rsidRPr="00E57D43" w14:paraId="026352AB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EFFC1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5F36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3F7B2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9184A" w:rsidRPr="00E57D43" w14:paraId="61266C4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E02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CBF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086C0F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E57D43" w14:paraId="0E12FC6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541DB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trace 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2269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10E44B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</w:tr>
      <w:tr w:rsidR="00E9184A" w:rsidRPr="00E57D43" w14:paraId="333E6BE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97ECB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Status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1EBE4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ALPHA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361DF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</w:tr>
      <w:tr w:rsidR="00E9184A" w:rsidRPr="00E57D43" w14:paraId="1EC4889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E1FC2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54113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2E4973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  <w:tr w:rsidR="00E9184A" w:rsidRPr="00E57D43" w14:paraId="0E615BC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7B03C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E947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6322FD2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</w:tbl>
    <w:p w14:paraId="1901684C" w14:textId="77777777" w:rsidR="00F759A7" w:rsidRDefault="00F759A7" w:rsidP="00205CC6">
      <w:pPr>
        <w:pStyle w:val="Paragraph"/>
        <w:rPr>
          <w:lang w:val="en-US"/>
        </w:rPr>
      </w:pPr>
    </w:p>
    <w:p w14:paraId="7799B8F2" w14:textId="1D60E9E2" w:rsidR="007E24CD" w:rsidRDefault="007E24CD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377" w:name="_Toc531595869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Verification message</w:t>
      </w:r>
      <w:bookmarkEnd w:id="377"/>
    </w:p>
    <w:p w14:paraId="711F3E0B" w14:textId="0A73CF49" w:rsidR="00681B11" w:rsidRPr="00FD3742" w:rsidRDefault="00681B11" w:rsidP="00AA350C">
      <w:pPr>
        <w:pStyle w:val="Paragraph"/>
        <w:ind w:left="360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378" w:name="_Toc531595870"/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4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1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 xml:space="preserve"> 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Description</w:t>
      </w:r>
      <w:bookmarkEnd w:id="378"/>
    </w:p>
    <w:p w14:paraId="1A95959F" w14:textId="22589A81" w:rsidR="007E24CD" w:rsidRPr="00E0058E" w:rsidRDefault="002B0127" w:rsidP="00205CC6">
      <w:pPr>
        <w:pStyle w:val="Paragraph"/>
        <w:rPr>
          <w:rFonts w:ascii="Arial" w:hAnsi="Arial"/>
          <w:lang w:val="en-US"/>
        </w:rPr>
      </w:pPr>
      <w:r w:rsidRPr="00E0058E">
        <w:rPr>
          <w:rFonts w:ascii="Arial" w:hAnsi="Arial"/>
          <w:lang w:val="en-ZA"/>
        </w:rPr>
        <w:t xml:space="preserve"> The verification message is a financial transaction sent to PowerCARD. It </w:t>
      </w:r>
      <w:r w:rsidR="00681B11" w:rsidRPr="00E0058E">
        <w:rPr>
          <w:rFonts w:ascii="Arial" w:hAnsi="Arial"/>
          <w:lang w:val="en-ZA"/>
        </w:rPr>
        <w:t>contains the information of the counted amount from the cash centre</w:t>
      </w:r>
      <w:r w:rsidR="001732E3" w:rsidRPr="00E0058E">
        <w:rPr>
          <w:rFonts w:ascii="Arial" w:hAnsi="Arial"/>
          <w:lang w:val="en-ZA"/>
        </w:rPr>
        <w:t xml:space="preserve"> or OCPCs</w:t>
      </w:r>
      <w:r w:rsidR="00731A97" w:rsidRPr="00E0058E">
        <w:rPr>
          <w:rFonts w:ascii="Arial" w:hAnsi="Arial"/>
          <w:lang w:val="en-ZA"/>
        </w:rPr>
        <w:t>.</w:t>
      </w:r>
      <w:r w:rsidR="00BD3655" w:rsidRPr="00E0058E">
        <w:rPr>
          <w:rFonts w:ascii="Arial" w:hAnsi="Arial"/>
          <w:lang w:val="en-ZA"/>
        </w:rPr>
        <w:t xml:space="preserve"> </w:t>
      </w:r>
      <w:r w:rsidR="003C209C" w:rsidRPr="00E0058E">
        <w:rPr>
          <w:rFonts w:ascii="Arial" w:hAnsi="Arial"/>
          <w:lang w:val="en-ZA"/>
        </w:rPr>
        <w:t>This message indicates</w:t>
      </w:r>
      <w:r w:rsidR="00D125E8" w:rsidRPr="00E0058E">
        <w:rPr>
          <w:rFonts w:ascii="Arial" w:hAnsi="Arial"/>
          <w:lang w:val="en-ZA"/>
        </w:rPr>
        <w:t xml:space="preserve"> that the bag has been opened, counted and reconciled accordingly.</w:t>
      </w:r>
    </w:p>
    <w:p w14:paraId="7E976ABF" w14:textId="6236F8F2" w:rsidR="009E29F3" w:rsidRDefault="00F568A9" w:rsidP="00205CC6">
      <w:pPr>
        <w:pStyle w:val="Paragraph"/>
        <w:rPr>
          <w:rFonts w:ascii="Arial" w:hAnsi="Arial"/>
          <w:lang w:val="en-ZA"/>
        </w:rPr>
      </w:pPr>
      <w:r w:rsidRPr="00E0058E">
        <w:rPr>
          <w:rFonts w:ascii="Arial" w:hAnsi="Arial"/>
          <w:lang w:val="en-ZA"/>
        </w:rPr>
        <w:t>The structure of the transaction is described below:</w:t>
      </w:r>
    </w:p>
    <w:p w14:paraId="0E86BB1B" w14:textId="77777777" w:rsidR="00E0058E" w:rsidRDefault="00E0058E" w:rsidP="00205CC6">
      <w:pPr>
        <w:pStyle w:val="Paragraph"/>
        <w:rPr>
          <w:rFonts w:ascii="Arial" w:hAnsi="Arial"/>
          <w:lang w:val="en-ZA"/>
        </w:rPr>
      </w:pPr>
    </w:p>
    <w:p w14:paraId="61C4AAB0" w14:textId="77777777" w:rsidR="00E0058E" w:rsidRPr="00E0058E" w:rsidRDefault="00E0058E" w:rsidP="00205CC6">
      <w:pPr>
        <w:pStyle w:val="Paragraph"/>
        <w:rPr>
          <w:rFonts w:ascii="Arial" w:hAnsi="Arial"/>
          <w:lang w:val="en-ZA"/>
        </w:rPr>
      </w:pPr>
    </w:p>
    <w:p w14:paraId="7FC87B9A" w14:textId="77777777" w:rsidR="000C368D" w:rsidRPr="007917C8" w:rsidRDefault="000C368D" w:rsidP="00205CC6">
      <w:pPr>
        <w:pStyle w:val="Paragraph"/>
        <w:rPr>
          <w:rFonts w:ascii="Arial" w:hAnsi="Arial"/>
          <w:lang w:val="en-US"/>
        </w:rPr>
      </w:pPr>
      <w:r w:rsidRPr="00E0058E">
        <w:rPr>
          <w:rFonts w:ascii="Arial" w:hAnsi="Arial"/>
          <w:lang w:val="en-ZA"/>
        </w:rPr>
        <w:t>Example:</w:t>
      </w:r>
      <w:r w:rsidRPr="00E0058E">
        <w:rPr>
          <w:rFonts w:ascii="Arial" w:hAnsi="Arial"/>
        </w:rPr>
        <w:t xml:space="preserve"> </w:t>
      </w:r>
    </w:p>
    <w:p w14:paraId="5DEEE0C4" w14:textId="6DF5DF34" w:rsidR="006E17D1" w:rsidRDefault="000C368D" w:rsidP="00205CC6">
      <w:pPr>
        <w:pStyle w:val="Paragraph"/>
        <w:rPr>
          <w:color w:val="FF0000"/>
          <w:lang w:val="en-ZA"/>
        </w:rPr>
      </w:pPr>
      <w:r w:rsidRPr="000C368D">
        <w:rPr>
          <w:b/>
          <w:lang w:val="en-ZA"/>
        </w:rPr>
        <w:t>V</w:t>
      </w:r>
      <w:r w:rsidRPr="000C368D">
        <w:rPr>
          <w:lang w:val="en-ZA"/>
        </w:rPr>
        <w:t>,BA0884,72087000000176,N,05958586,YYYY-MM-DD HH:MM:SS:TTTTT,906112,ZAR,OCPC,403,2500,57,0,i10c=0,i20c=0,i50c=0,iR1=0,iR2=0,iR5=0,iR10=200,iR20=1,iR50=55,iR100=60,iR200=80,0,0,0,0</w:t>
      </w:r>
      <w:r>
        <w:rPr>
          <w:lang w:val="en-ZA"/>
        </w:rPr>
        <w:t>,</w:t>
      </w:r>
      <w:r w:rsidRPr="00596AAB">
        <w:rPr>
          <w:color w:val="FF0000"/>
          <w:lang w:val="en-ZA"/>
        </w:rPr>
        <w:t>000</w:t>
      </w:r>
    </w:p>
    <w:tbl>
      <w:tblPr>
        <w:tblpPr w:leftFromText="180" w:rightFromText="180" w:vertAnchor="text" w:horzAnchor="margin" w:tblpXSpec="center" w:tblpY="145"/>
        <w:tblW w:w="936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810"/>
        <w:gridCol w:w="1264"/>
        <w:gridCol w:w="846"/>
        <w:gridCol w:w="4975"/>
      </w:tblGrid>
      <w:tr w:rsidR="00596AAB" w:rsidRPr="006F7069" w14:paraId="6C4BCF07" w14:textId="77777777" w:rsidTr="00AF0624">
        <w:tc>
          <w:tcPr>
            <w:tcW w:w="465" w:type="dxa"/>
            <w:shd w:val="clear" w:color="auto" w:fill="009999"/>
          </w:tcPr>
          <w:p w14:paraId="008A2CA4" w14:textId="77777777" w:rsidR="00596AAB" w:rsidRPr="006F7069" w:rsidRDefault="00596AAB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4FDF34F7" w14:textId="77777777" w:rsidR="00596AAB" w:rsidRPr="006F7069" w:rsidRDefault="00596AAB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40FFDA13" w14:textId="77777777" w:rsidR="00596AAB" w:rsidRPr="006F7069" w:rsidRDefault="00596AAB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09999"/>
          </w:tcPr>
          <w:p w14:paraId="325DD0E3" w14:textId="77777777" w:rsidR="00596AAB" w:rsidRPr="006F7069" w:rsidRDefault="00596AAB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Type</w:t>
            </w:r>
          </w:p>
        </w:tc>
        <w:tc>
          <w:tcPr>
            <w:tcW w:w="4975" w:type="dxa"/>
            <w:shd w:val="clear" w:color="auto" w:fill="009999"/>
          </w:tcPr>
          <w:p w14:paraId="542360F7" w14:textId="77777777" w:rsidR="00596AAB" w:rsidRPr="006F7069" w:rsidRDefault="00596AAB" w:rsidP="00AF0624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596AAB" w:rsidRPr="006F7069" w14:paraId="66EA0EC7" w14:textId="77777777" w:rsidTr="00AF0624">
        <w:trPr>
          <w:trHeight w:val="519"/>
        </w:trPr>
        <w:tc>
          <w:tcPr>
            <w:tcW w:w="465" w:type="dxa"/>
            <w:vAlign w:val="center"/>
          </w:tcPr>
          <w:p w14:paraId="33521D94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70458F1A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378FDE91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55A3FE9" w14:textId="22116C31" w:rsidR="00596AAB" w:rsidRPr="006F7069" w:rsidRDefault="00192D39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ins w:id="379" w:author="Ahmed Elorche" w:date="2018-12-02T16:12:00Z">
              <w:r>
                <w:rPr>
                  <w:rFonts w:ascii="Cambria" w:hAnsi="Cambria"/>
                  <w:lang w:val="en-ZA"/>
                </w:rPr>
                <w:t>1</w:t>
              </w:r>
            </w:ins>
            <w:ins w:id="380" w:author="Ahmed Elorche [2]" w:date="2018-11-19T17:14:00Z">
              <w:del w:id="381" w:author="Ahmed Elorche" w:date="2018-12-02T16:12:00Z">
                <w:r w:rsidR="00B837AD" w:rsidDel="00192D39">
                  <w:rPr>
                    <w:rFonts w:ascii="Cambria" w:hAnsi="Cambria"/>
                    <w:lang w:val="en-ZA"/>
                  </w:rPr>
                  <w:delText>2</w:delText>
                </w:r>
              </w:del>
            </w:ins>
            <w:del w:id="382" w:author="Ahmed Elorche [2]" w:date="2018-11-19T17:14:00Z">
              <w:r w:rsidR="00596AAB" w:rsidRPr="006F7069" w:rsidDel="00B837AD">
                <w:rPr>
                  <w:rFonts w:ascii="Cambria" w:hAnsi="Cambria"/>
                  <w:lang w:val="en-ZA"/>
                </w:rPr>
                <w:delText>1</w:delText>
              </w:r>
            </w:del>
          </w:p>
        </w:tc>
        <w:tc>
          <w:tcPr>
            <w:tcW w:w="4975" w:type="dxa"/>
          </w:tcPr>
          <w:p w14:paraId="1252A251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 indicate if the message is a verification that the bag has been reconciled.</w:t>
            </w:r>
          </w:p>
          <w:p w14:paraId="0729BAA5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V– Verification</w:t>
            </w:r>
          </w:p>
        </w:tc>
      </w:tr>
      <w:tr w:rsidR="00596AAB" w:rsidRPr="00192D39" w14:paraId="5E68C95B" w14:textId="77777777" w:rsidTr="00AF0624">
        <w:trPr>
          <w:trHeight w:val="713"/>
        </w:trPr>
        <w:tc>
          <w:tcPr>
            <w:tcW w:w="465" w:type="dxa"/>
            <w:vAlign w:val="center"/>
          </w:tcPr>
          <w:p w14:paraId="3C45C30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5B57E278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264" w:type="dxa"/>
            <w:vAlign w:val="center"/>
          </w:tcPr>
          <w:p w14:paraId="55980A4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44CE58B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4975" w:type="dxa"/>
          </w:tcPr>
          <w:p w14:paraId="3B2D92E2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The merchant device number is represented by the 6 digits of the string  </w:t>
            </w:r>
          </w:p>
        </w:tc>
      </w:tr>
      <w:tr w:rsidR="00596AAB" w:rsidRPr="00192D39" w14:paraId="68E2D7D0" w14:textId="77777777" w:rsidTr="00AF0624">
        <w:trPr>
          <w:trHeight w:val="287"/>
        </w:trPr>
        <w:tc>
          <w:tcPr>
            <w:tcW w:w="465" w:type="dxa"/>
            <w:vAlign w:val="center"/>
          </w:tcPr>
          <w:p w14:paraId="75019F6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5A4DB34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71E35161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8B5E4FC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4975" w:type="dxa"/>
          </w:tcPr>
          <w:p w14:paraId="351E5D02" w14:textId="77777777" w:rsidR="00596AAB" w:rsidRPr="006F7069" w:rsidRDefault="00596AAB" w:rsidP="00AF0624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bag number is represented by 14 digits of the string.</w:t>
            </w:r>
          </w:p>
        </w:tc>
      </w:tr>
      <w:tr w:rsidR="00596AAB" w:rsidRPr="00192D39" w14:paraId="25A0F95D" w14:textId="77777777" w:rsidTr="00AF0624">
        <w:trPr>
          <w:trHeight w:val="406"/>
        </w:trPr>
        <w:tc>
          <w:tcPr>
            <w:tcW w:w="465" w:type="dxa"/>
            <w:vAlign w:val="center"/>
          </w:tcPr>
          <w:p w14:paraId="617E285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3FDE9362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264" w:type="dxa"/>
            <w:vAlign w:val="center"/>
          </w:tcPr>
          <w:p w14:paraId="58C8E127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D728B1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4975" w:type="dxa"/>
          </w:tcPr>
          <w:p w14:paraId="1E4F60E7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indicate that the bag contains Notes = “N”.  </w:t>
            </w:r>
          </w:p>
          <w:p w14:paraId="66454C71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N=Notes</w:t>
            </w:r>
          </w:p>
          <w:p w14:paraId="0B9272A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C=Coin</w:t>
            </w:r>
          </w:p>
          <w:p w14:paraId="0C4638B5" w14:textId="1CCE5BEE" w:rsidR="00596AAB" w:rsidRPr="006F7069" w:rsidDel="005E06AF" w:rsidRDefault="00596AAB" w:rsidP="00AF0624">
            <w:pPr>
              <w:spacing w:line="360" w:lineRule="auto"/>
              <w:rPr>
                <w:del w:id="383" w:author="Ahmed Elorche" w:date="2018-12-02T16:24:00Z"/>
                <w:rFonts w:ascii="Cambria" w:hAnsi="Cambria"/>
                <w:lang w:val="en-ZA"/>
              </w:rPr>
            </w:pPr>
            <w:commentRangeStart w:id="384"/>
            <w:del w:id="385" w:author="Ahmed Elorche" w:date="2018-12-02T16:24:00Z">
              <w:r w:rsidRPr="006F7069" w:rsidDel="005E06AF">
                <w:rPr>
                  <w:rFonts w:ascii="Cambria" w:hAnsi="Cambria"/>
                  <w:lang w:val="en-ZA"/>
                </w:rPr>
                <w:delText xml:space="preserve">M=Notes and Coin </w:delText>
              </w:r>
            </w:del>
          </w:p>
          <w:p w14:paraId="7CFA33C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proofErr w:type="spellStart"/>
            <w:r>
              <w:rPr>
                <w:rFonts w:ascii="Cambria" w:hAnsi="Cambria"/>
                <w:sz w:val="16"/>
                <w:szCs w:val="16"/>
                <w:lang w:val="en-ZA"/>
              </w:rPr>
              <w:t>SmartBox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 accepts only notes deposits.</w:t>
            </w:r>
            <w:commentRangeEnd w:id="384"/>
            <w:r w:rsidR="00950C2E">
              <w:rPr>
                <w:rStyle w:val="Marquedecommentaire"/>
              </w:rPr>
              <w:commentReference w:id="384"/>
            </w:r>
          </w:p>
        </w:tc>
      </w:tr>
      <w:tr w:rsidR="00596AAB" w:rsidRPr="00192D39" w14:paraId="21BB11A2" w14:textId="77777777" w:rsidTr="00AF0624">
        <w:tc>
          <w:tcPr>
            <w:tcW w:w="465" w:type="dxa"/>
            <w:vAlign w:val="center"/>
          </w:tcPr>
          <w:p w14:paraId="2B8B34B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1672E2DF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50763EEE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35919F5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6C45C29D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 unique identifier for each transaction performed on the SB device, e.g. 147568593</w:t>
            </w:r>
          </w:p>
          <w:p w14:paraId="4B47EF7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sz w:val="16"/>
                <w:szCs w:val="16"/>
                <w:lang w:val="en-ZA"/>
              </w:rPr>
            </w:pPr>
            <w:commentRangeStart w:id="386"/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The transaction ID is important for every transaction processed, whether it is a drop or removal. This transaction ID is tied back to the status message based on merchant settlement option. The vendor should always use a unique transaction ID and FNB Cash will use this ID to trace the transaction.</w:t>
            </w:r>
            <w:commentRangeEnd w:id="386"/>
            <w:r w:rsidR="00950C2E">
              <w:rPr>
                <w:rStyle w:val="Marquedecommentaire"/>
              </w:rPr>
              <w:commentReference w:id="386"/>
            </w:r>
          </w:p>
        </w:tc>
      </w:tr>
      <w:tr w:rsidR="00596AAB" w:rsidRPr="006F7069" w14:paraId="4EF90970" w14:textId="77777777" w:rsidTr="00AF0624">
        <w:tc>
          <w:tcPr>
            <w:tcW w:w="465" w:type="dxa"/>
            <w:vAlign w:val="center"/>
          </w:tcPr>
          <w:p w14:paraId="20A0466D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3FBA7D8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264" w:type="dxa"/>
            <w:vAlign w:val="center"/>
          </w:tcPr>
          <w:p w14:paraId="706E1A7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DATETIME</w:t>
            </w:r>
          </w:p>
        </w:tc>
        <w:tc>
          <w:tcPr>
            <w:tcW w:w="846" w:type="dxa"/>
            <w:vAlign w:val="center"/>
          </w:tcPr>
          <w:p w14:paraId="4AF9A46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26</w:t>
            </w:r>
          </w:p>
        </w:tc>
        <w:tc>
          <w:tcPr>
            <w:tcW w:w="4975" w:type="dxa"/>
          </w:tcPr>
          <w:p w14:paraId="6624587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represent the date and time when the drop was done YYYY-MM-DD HH:MM:SS:TTTTT </w:t>
            </w:r>
          </w:p>
          <w:p w14:paraId="1B6363D1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e.g. “2014-03-11 21:52:00.000000”</w:t>
            </w:r>
          </w:p>
        </w:tc>
      </w:tr>
      <w:tr w:rsidR="00596AAB" w:rsidRPr="00192D39" w14:paraId="69BA1010" w14:textId="77777777" w:rsidTr="00AF0624">
        <w:tc>
          <w:tcPr>
            <w:tcW w:w="465" w:type="dxa"/>
            <w:vAlign w:val="center"/>
          </w:tcPr>
          <w:p w14:paraId="42EBF696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715FBDB8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264" w:type="dxa"/>
            <w:vAlign w:val="center"/>
          </w:tcPr>
          <w:p w14:paraId="00FE24E6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0DA3225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4975" w:type="dxa"/>
          </w:tcPr>
          <w:p w14:paraId="3DC27DD3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Optional: The canister number is indicated by the 6 digits e.g. 601123</w:t>
            </w:r>
          </w:p>
          <w:p w14:paraId="6961D876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lastRenderedPageBreak/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This field is optional, can be set to “0” by default if there isn’t a canister used</w:t>
            </w:r>
          </w:p>
        </w:tc>
      </w:tr>
      <w:tr w:rsidR="00596AAB" w:rsidRPr="00192D39" w14:paraId="7C673DE4" w14:textId="77777777" w:rsidTr="00AF0624">
        <w:tc>
          <w:tcPr>
            <w:tcW w:w="465" w:type="dxa"/>
            <w:vAlign w:val="center"/>
          </w:tcPr>
          <w:p w14:paraId="220736E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>8</w:t>
            </w:r>
          </w:p>
        </w:tc>
        <w:tc>
          <w:tcPr>
            <w:tcW w:w="1810" w:type="dxa"/>
            <w:vAlign w:val="center"/>
          </w:tcPr>
          <w:p w14:paraId="09D2879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264" w:type="dxa"/>
            <w:vAlign w:val="center"/>
          </w:tcPr>
          <w:p w14:paraId="6CA7E0B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F642C1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</w:tcPr>
          <w:p w14:paraId="40FD1C6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 used</w:t>
            </w:r>
          </w:p>
          <w:p w14:paraId="493709A9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In-scope</w:t>
            </w:r>
          </w:p>
          <w:p w14:paraId="5F7A705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ZAR: South African Rand</w:t>
            </w:r>
          </w:p>
          <w:p w14:paraId="77355CB3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 xml:space="preserve">Out-of-scope </w:t>
            </w:r>
          </w:p>
          <w:p w14:paraId="553232B7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BWP – Botswana Pula</w:t>
            </w:r>
          </w:p>
          <w:p w14:paraId="01D081B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LSL – Lesotho Loti</w:t>
            </w:r>
          </w:p>
          <w:p w14:paraId="370CAD7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NAD – Namibian Dollar</w:t>
            </w:r>
          </w:p>
        </w:tc>
      </w:tr>
      <w:tr w:rsidR="00596AAB" w:rsidRPr="00192D39" w14:paraId="0815DD57" w14:textId="77777777" w:rsidTr="00AF0624">
        <w:tc>
          <w:tcPr>
            <w:tcW w:w="465" w:type="dxa"/>
            <w:vAlign w:val="center"/>
          </w:tcPr>
          <w:p w14:paraId="1FBE4340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9</w:t>
            </w:r>
          </w:p>
        </w:tc>
        <w:tc>
          <w:tcPr>
            <w:tcW w:w="1810" w:type="dxa"/>
            <w:vAlign w:val="center"/>
          </w:tcPr>
          <w:p w14:paraId="6126A59F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264" w:type="dxa"/>
            <w:vAlign w:val="center"/>
          </w:tcPr>
          <w:p w14:paraId="22ACA785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4A35C3A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1A15FEC8" w14:textId="77777777" w:rsidR="00596AAB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OCPC – Outsourced Cash Processing Centre</w:t>
            </w:r>
          </w:p>
          <w:p w14:paraId="58DBECB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FNBC – FNB Cash Centre</w:t>
            </w:r>
          </w:p>
        </w:tc>
      </w:tr>
      <w:tr w:rsidR="00596AAB" w:rsidRPr="008D4F42" w14:paraId="565EFA3C" w14:textId="77777777" w:rsidTr="00AF0624">
        <w:tc>
          <w:tcPr>
            <w:tcW w:w="465" w:type="dxa"/>
            <w:vAlign w:val="center"/>
          </w:tcPr>
          <w:p w14:paraId="49D8FB71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1810" w:type="dxa"/>
            <w:vAlign w:val="center"/>
          </w:tcPr>
          <w:p w14:paraId="2432F7A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264" w:type="dxa"/>
            <w:vAlign w:val="center"/>
          </w:tcPr>
          <w:p w14:paraId="525417E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F254537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53DD4272" w14:textId="77777777" w:rsidR="00596AAB" w:rsidRDefault="00596AAB" w:rsidP="00AF0624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 w:rsidRPr="008D4F42">
              <w:rPr>
                <w:rFonts w:ascii="Cambria" w:hAnsi="Cambria"/>
                <w:szCs w:val="16"/>
                <w:lang w:val="en-ZA"/>
              </w:rPr>
              <w:t xml:space="preserve">Should be the cash centre </w:t>
            </w:r>
            <w:r>
              <w:rPr>
                <w:rFonts w:ascii="Cambria" w:hAnsi="Cambria"/>
                <w:szCs w:val="16"/>
                <w:lang w:val="en-ZA"/>
              </w:rPr>
              <w:t>code of where the bag should be counted and is linked to field 9 above.</w:t>
            </w:r>
          </w:p>
          <w:p w14:paraId="6A4AE5CE" w14:textId="75E3936C" w:rsidR="00596AAB" w:rsidRPr="008D4F42" w:rsidRDefault="00596AAB" w:rsidP="00AF0624">
            <w:pPr>
              <w:spacing w:line="360" w:lineRule="auto"/>
              <w:rPr>
                <w:rFonts w:ascii="Cambria" w:hAnsi="Cambria"/>
                <w:sz w:val="18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 xml:space="preserve">E.g. SBY </w:t>
            </w:r>
            <w:del w:id="387" w:author="Ahmed Elorche [2]" w:date="2018-11-19T14:36:00Z">
              <w:r w:rsidDel="007A4C2E">
                <w:rPr>
                  <w:rFonts w:ascii="Cambria" w:hAnsi="Cambria"/>
                  <w:szCs w:val="16"/>
                  <w:lang w:val="en-ZA"/>
                </w:rPr>
                <w:delText>-</w:delText>
              </w:r>
            </w:del>
            <w:ins w:id="388" w:author="Ahmed Elorche [2]" w:date="2018-11-19T14:36:00Z">
              <w:r w:rsidR="007A4C2E">
                <w:rPr>
                  <w:rFonts w:ascii="Cambria" w:hAnsi="Cambria"/>
                  <w:szCs w:val="16"/>
                  <w:lang w:val="en-ZA"/>
                </w:rPr>
                <w:t>–</w:t>
              </w:r>
            </w:ins>
            <w:r>
              <w:rPr>
                <w:rFonts w:ascii="Cambria" w:hAnsi="Cambria"/>
                <w:szCs w:val="16"/>
                <w:lang w:val="en-ZA"/>
              </w:rPr>
              <w:t xml:space="preserve"> 403</w:t>
            </w:r>
          </w:p>
        </w:tc>
      </w:tr>
      <w:tr w:rsidR="00596AAB" w:rsidRPr="00192D39" w14:paraId="3CBF4C47" w14:textId="77777777" w:rsidTr="00AF0624">
        <w:tc>
          <w:tcPr>
            <w:tcW w:w="465" w:type="dxa"/>
            <w:vAlign w:val="center"/>
          </w:tcPr>
          <w:p w14:paraId="14B2A6F1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  <w:tc>
          <w:tcPr>
            <w:tcW w:w="1810" w:type="dxa"/>
            <w:vAlign w:val="center"/>
          </w:tcPr>
          <w:p w14:paraId="24BB288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264" w:type="dxa"/>
            <w:vAlign w:val="center"/>
          </w:tcPr>
          <w:p w14:paraId="3B0F30C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50CF9C7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7B3187D" w14:textId="087559B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Should represent the sum of the </w:t>
            </w:r>
            <w:commentRangeStart w:id="389"/>
            <w:del w:id="390" w:author="Peenz, Jacobus" w:date="2018-03-02T13:35:00Z">
              <w:r w:rsidRPr="006F7069" w:rsidDel="00950C2E">
                <w:rPr>
                  <w:rFonts w:ascii="Cambria" w:hAnsi="Cambria"/>
                  <w:lang w:val="en-ZA"/>
                </w:rPr>
                <w:delText xml:space="preserve">drop </w:delText>
              </w:r>
            </w:del>
            <w:ins w:id="391" w:author="Peenz, Jacobus" w:date="2018-03-02T13:35:00Z">
              <w:r w:rsidR="00950C2E">
                <w:rPr>
                  <w:rFonts w:ascii="Cambria" w:hAnsi="Cambria"/>
                  <w:lang w:val="en-ZA"/>
                </w:rPr>
                <w:t>container</w:t>
              </w:r>
              <w:r w:rsidR="00950C2E" w:rsidRPr="006F7069">
                <w:rPr>
                  <w:rFonts w:ascii="Cambria" w:hAnsi="Cambria"/>
                  <w:lang w:val="en-ZA"/>
                </w:rPr>
                <w:t xml:space="preserve"> </w:t>
              </w:r>
            </w:ins>
            <w:commentRangeEnd w:id="389"/>
            <w:ins w:id="392" w:author="Peenz, Jacobus" w:date="2018-03-02T13:36:00Z">
              <w:r w:rsidR="00950C2E">
                <w:rPr>
                  <w:rStyle w:val="Marquedecommentaire"/>
                </w:rPr>
                <w:commentReference w:id="389"/>
              </w:r>
            </w:ins>
            <w:r w:rsidRPr="006F7069">
              <w:rPr>
                <w:rFonts w:ascii="Cambria" w:hAnsi="Cambria"/>
                <w:lang w:val="en-ZA"/>
              </w:rPr>
              <w:t xml:space="preserve">should include the sum of coins and notes e.g. 2100 </w:t>
            </w:r>
          </w:p>
        </w:tc>
      </w:tr>
      <w:tr w:rsidR="00596AAB" w:rsidRPr="00192D39" w14:paraId="6B7D913A" w14:textId="77777777" w:rsidTr="00AF0624">
        <w:tc>
          <w:tcPr>
            <w:tcW w:w="465" w:type="dxa"/>
            <w:vAlign w:val="center"/>
          </w:tcPr>
          <w:p w14:paraId="11DE039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  <w:tc>
          <w:tcPr>
            <w:tcW w:w="1810" w:type="dxa"/>
            <w:vAlign w:val="center"/>
          </w:tcPr>
          <w:p w14:paraId="0D3D138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264" w:type="dxa"/>
            <w:vAlign w:val="center"/>
          </w:tcPr>
          <w:p w14:paraId="7B23AB36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26C3027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2B80139F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notes in the bag e.g. 20</w:t>
            </w:r>
          </w:p>
        </w:tc>
      </w:tr>
      <w:tr w:rsidR="00596AAB" w:rsidRPr="00192D39" w14:paraId="03D0BBDB" w14:textId="77777777" w:rsidTr="00AF0624">
        <w:tc>
          <w:tcPr>
            <w:tcW w:w="465" w:type="dxa"/>
            <w:vAlign w:val="center"/>
          </w:tcPr>
          <w:p w14:paraId="4B394F70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70A94EC8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264" w:type="dxa"/>
            <w:vAlign w:val="center"/>
          </w:tcPr>
          <w:p w14:paraId="2A40395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CE524B5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7DBE2CF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coins in the bag e.g. 20</w:t>
            </w:r>
          </w:p>
        </w:tc>
      </w:tr>
      <w:tr w:rsidR="00596AAB" w:rsidRPr="00192D39" w14:paraId="7E63770B" w14:textId="77777777" w:rsidTr="00AF0624">
        <w:tc>
          <w:tcPr>
            <w:tcW w:w="465" w:type="dxa"/>
            <w:vAlign w:val="center"/>
          </w:tcPr>
          <w:p w14:paraId="79C3813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5C41382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264" w:type="dxa"/>
            <w:vAlign w:val="center"/>
          </w:tcPr>
          <w:p w14:paraId="4D1519D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D8D6B34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75568DC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10c for the drop</w:t>
            </w:r>
          </w:p>
          <w:p w14:paraId="14899D47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33FCA665" w14:textId="77777777" w:rsidTr="00AF0624">
        <w:tc>
          <w:tcPr>
            <w:tcW w:w="465" w:type="dxa"/>
            <w:vAlign w:val="center"/>
          </w:tcPr>
          <w:p w14:paraId="48DAE16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1006D2F7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264" w:type="dxa"/>
            <w:vAlign w:val="center"/>
          </w:tcPr>
          <w:p w14:paraId="70D80254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9DE3DFD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4DFCD4E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20c for the drop</w:t>
            </w:r>
          </w:p>
          <w:p w14:paraId="77813C8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454B31EB" w14:textId="77777777" w:rsidTr="00AF0624">
        <w:tc>
          <w:tcPr>
            <w:tcW w:w="465" w:type="dxa"/>
            <w:vAlign w:val="center"/>
          </w:tcPr>
          <w:p w14:paraId="7E883AF1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4B4A2FFA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264" w:type="dxa"/>
            <w:vAlign w:val="center"/>
          </w:tcPr>
          <w:p w14:paraId="781F708B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92D85D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1273B6EA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50c for the drop</w:t>
            </w:r>
          </w:p>
          <w:p w14:paraId="7C3CD88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035B3175" w14:textId="77777777" w:rsidTr="00AF0624">
        <w:tc>
          <w:tcPr>
            <w:tcW w:w="465" w:type="dxa"/>
            <w:vAlign w:val="center"/>
          </w:tcPr>
          <w:p w14:paraId="70C6E8D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19DFBCED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264" w:type="dxa"/>
            <w:vAlign w:val="center"/>
          </w:tcPr>
          <w:p w14:paraId="375F9FBF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A803F7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550EE92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 for the drop</w:t>
            </w:r>
          </w:p>
          <w:p w14:paraId="381471B6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lastRenderedPageBreak/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00BD69C9" w14:textId="77777777" w:rsidTr="00AF0624">
        <w:tc>
          <w:tcPr>
            <w:tcW w:w="465" w:type="dxa"/>
            <w:vAlign w:val="center"/>
          </w:tcPr>
          <w:p w14:paraId="5C84FCEA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1</w:t>
            </w: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74E78BAD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264" w:type="dxa"/>
            <w:vAlign w:val="center"/>
          </w:tcPr>
          <w:p w14:paraId="71E6508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BAD0FD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29462E49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 for the drop</w:t>
            </w:r>
          </w:p>
          <w:p w14:paraId="046A6550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7DB17775" w14:textId="77777777" w:rsidTr="00AF0624">
        <w:tc>
          <w:tcPr>
            <w:tcW w:w="465" w:type="dxa"/>
            <w:vAlign w:val="center"/>
          </w:tcPr>
          <w:p w14:paraId="7D8FEE9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19</w:t>
            </w:r>
          </w:p>
        </w:tc>
        <w:tc>
          <w:tcPr>
            <w:tcW w:w="1810" w:type="dxa"/>
            <w:vAlign w:val="center"/>
          </w:tcPr>
          <w:p w14:paraId="15C0843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264" w:type="dxa"/>
            <w:vAlign w:val="center"/>
          </w:tcPr>
          <w:p w14:paraId="159C7537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E498CE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56AF7686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 for the drop</w:t>
            </w:r>
          </w:p>
          <w:p w14:paraId="2462CF2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596AAB" w:rsidRPr="00192D39" w14:paraId="3D46A766" w14:textId="77777777" w:rsidTr="00AF0624">
        <w:tc>
          <w:tcPr>
            <w:tcW w:w="465" w:type="dxa"/>
            <w:vAlign w:val="center"/>
          </w:tcPr>
          <w:p w14:paraId="1C40CC7A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0</w:t>
            </w:r>
          </w:p>
        </w:tc>
        <w:tc>
          <w:tcPr>
            <w:tcW w:w="1810" w:type="dxa"/>
            <w:vAlign w:val="center"/>
          </w:tcPr>
          <w:p w14:paraId="7CF1194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264" w:type="dxa"/>
            <w:vAlign w:val="center"/>
          </w:tcPr>
          <w:p w14:paraId="48643C3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48661E0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109A1662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commentRangeStart w:id="393"/>
            <w:r w:rsidRPr="006F7069">
              <w:rPr>
                <w:rFonts w:ascii="Cambria" w:hAnsi="Cambria"/>
                <w:lang w:val="en-ZA"/>
              </w:rPr>
              <w:t>The number of R10 notes for the drop</w:t>
            </w:r>
          </w:p>
          <w:p w14:paraId="02597769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  <w:commentRangeEnd w:id="393"/>
            <w:r w:rsidR="00CD5217">
              <w:rPr>
                <w:rStyle w:val="Marquedecommentaire"/>
              </w:rPr>
              <w:commentReference w:id="393"/>
            </w:r>
          </w:p>
        </w:tc>
      </w:tr>
      <w:tr w:rsidR="00596AAB" w:rsidRPr="00192D39" w14:paraId="12F2B623" w14:textId="77777777" w:rsidTr="00AF0624">
        <w:tc>
          <w:tcPr>
            <w:tcW w:w="465" w:type="dxa"/>
            <w:vAlign w:val="center"/>
          </w:tcPr>
          <w:p w14:paraId="5A90CCFF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0015346C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264" w:type="dxa"/>
            <w:vAlign w:val="center"/>
          </w:tcPr>
          <w:p w14:paraId="4888C84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4278631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1F7DAD1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 notes for the drop</w:t>
            </w:r>
          </w:p>
          <w:p w14:paraId="336709E0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596AAB" w:rsidRPr="00192D39" w14:paraId="63DC480B" w14:textId="77777777" w:rsidTr="00AF0624">
        <w:tc>
          <w:tcPr>
            <w:tcW w:w="465" w:type="dxa"/>
            <w:vAlign w:val="center"/>
          </w:tcPr>
          <w:p w14:paraId="04421571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763D306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264" w:type="dxa"/>
            <w:vAlign w:val="center"/>
          </w:tcPr>
          <w:p w14:paraId="247764B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135EC2D4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5650167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R50 notes for the drop</w:t>
            </w:r>
          </w:p>
          <w:p w14:paraId="7EF3A3B5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596AAB" w:rsidRPr="00192D39" w14:paraId="682C5EAD" w14:textId="77777777" w:rsidTr="00AF0624">
        <w:tc>
          <w:tcPr>
            <w:tcW w:w="465" w:type="dxa"/>
            <w:vAlign w:val="center"/>
          </w:tcPr>
          <w:p w14:paraId="14C4C06A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23</w:t>
            </w:r>
          </w:p>
        </w:tc>
        <w:tc>
          <w:tcPr>
            <w:tcW w:w="1810" w:type="dxa"/>
            <w:vAlign w:val="center"/>
          </w:tcPr>
          <w:p w14:paraId="5B1663F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264" w:type="dxa"/>
            <w:vAlign w:val="center"/>
          </w:tcPr>
          <w:p w14:paraId="0506FE0A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784C754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283C5F71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R100 notes for the drop</w:t>
            </w:r>
          </w:p>
          <w:p w14:paraId="2F263783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596AAB" w:rsidRPr="00192D39" w14:paraId="00B8B5CF" w14:textId="77777777" w:rsidTr="00AF0624">
        <w:tc>
          <w:tcPr>
            <w:tcW w:w="465" w:type="dxa"/>
            <w:vAlign w:val="center"/>
          </w:tcPr>
          <w:p w14:paraId="0938F4A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690D9FE6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264" w:type="dxa"/>
            <w:vAlign w:val="center"/>
          </w:tcPr>
          <w:p w14:paraId="4ABC2B7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FDC908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BA18780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R200 notes for the drop</w:t>
            </w:r>
          </w:p>
          <w:p w14:paraId="3ED80806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596AAB" w:rsidRPr="00192D39" w14:paraId="6AC4F611" w14:textId="77777777" w:rsidTr="00AF0624">
        <w:tc>
          <w:tcPr>
            <w:tcW w:w="465" w:type="dxa"/>
            <w:vAlign w:val="center"/>
          </w:tcPr>
          <w:p w14:paraId="492381B1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723345A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264" w:type="dxa"/>
            <w:vAlign w:val="center"/>
          </w:tcPr>
          <w:p w14:paraId="34051C79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32215F7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0DB16D90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596AAB" w:rsidRPr="00192D39" w14:paraId="6C5C6EDF" w14:textId="77777777" w:rsidTr="00AF0624">
        <w:tc>
          <w:tcPr>
            <w:tcW w:w="465" w:type="dxa"/>
            <w:vAlign w:val="center"/>
          </w:tcPr>
          <w:p w14:paraId="2120D25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0331A694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264" w:type="dxa"/>
            <w:vAlign w:val="center"/>
          </w:tcPr>
          <w:p w14:paraId="22D028E0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6BCDA31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360B58DA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596AAB" w:rsidRPr="00192D39" w14:paraId="306E884D" w14:textId="77777777" w:rsidTr="00AF0624">
        <w:tc>
          <w:tcPr>
            <w:tcW w:w="465" w:type="dxa"/>
            <w:vAlign w:val="center"/>
          </w:tcPr>
          <w:p w14:paraId="31164C63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3F7D30AE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264" w:type="dxa"/>
            <w:vAlign w:val="center"/>
          </w:tcPr>
          <w:p w14:paraId="40C15E53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54C6B3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6FB93D38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596AAB" w:rsidRPr="00192D39" w14:paraId="74165315" w14:textId="77777777" w:rsidTr="00AF0624">
        <w:tc>
          <w:tcPr>
            <w:tcW w:w="465" w:type="dxa"/>
            <w:vAlign w:val="center"/>
          </w:tcPr>
          <w:p w14:paraId="1B6FCEA9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2B57F752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68B7DB08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05A9E5D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5F7A5B88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596AAB" w:rsidRPr="00192D39" w14:paraId="209F0AA0" w14:textId="77777777" w:rsidTr="00AF0624">
        <w:tc>
          <w:tcPr>
            <w:tcW w:w="465" w:type="dxa"/>
            <w:vAlign w:val="center"/>
          </w:tcPr>
          <w:p w14:paraId="177E554D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29</w:t>
            </w:r>
          </w:p>
        </w:tc>
        <w:tc>
          <w:tcPr>
            <w:tcW w:w="1810" w:type="dxa"/>
            <w:vAlign w:val="center"/>
          </w:tcPr>
          <w:p w14:paraId="649B2A6F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2FB7DEC2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BE98AAC" w14:textId="77777777" w:rsidR="00596AAB" w:rsidRPr="006F7069" w:rsidRDefault="00596AAB" w:rsidP="00AF0624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0979CC4B" w14:textId="77777777" w:rsidR="00596AAB" w:rsidRPr="006F7069" w:rsidRDefault="00596AAB" w:rsidP="00AF0624">
            <w:pPr>
              <w:spacing w:line="360" w:lineRule="auto"/>
              <w:rPr>
                <w:rFonts w:ascii="Cambria" w:hAnsi="Cambria"/>
                <w:b/>
                <w:sz w:val="18"/>
                <w:szCs w:val="16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596AAB" w:rsidRPr="00192D39" w14:paraId="19A04FE4" w14:textId="77777777" w:rsidTr="00AF0624">
        <w:tc>
          <w:tcPr>
            <w:tcW w:w="465" w:type="dxa"/>
            <w:vAlign w:val="center"/>
          </w:tcPr>
          <w:p w14:paraId="3E2F4C2A" w14:textId="3625987F" w:rsidR="00596AAB" w:rsidRDefault="00596AAB" w:rsidP="00596AAB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  <w:tc>
          <w:tcPr>
            <w:tcW w:w="1810" w:type="dxa"/>
            <w:vAlign w:val="center"/>
          </w:tcPr>
          <w:p w14:paraId="3789B8EE" w14:textId="5B582297" w:rsidR="00596AAB" w:rsidRPr="006F7069" w:rsidRDefault="00596AAB" w:rsidP="00596AAB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Status</w:t>
            </w:r>
          </w:p>
        </w:tc>
        <w:tc>
          <w:tcPr>
            <w:tcW w:w="1264" w:type="dxa"/>
            <w:vAlign w:val="center"/>
          </w:tcPr>
          <w:p w14:paraId="39885BDA" w14:textId="1D68B390" w:rsidR="00596AAB" w:rsidRPr="006F7069" w:rsidRDefault="00596AAB" w:rsidP="00596AAB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3F38886C" w14:textId="7E2565CF" w:rsidR="00596AAB" w:rsidRPr="006F7069" w:rsidRDefault="00596AAB" w:rsidP="00596AAB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</w:tcPr>
          <w:p w14:paraId="35A4693E" w14:textId="77777777" w:rsidR="00F62014" w:rsidRDefault="00F62014" w:rsidP="00F62014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CE640B">
              <w:rPr>
                <w:rFonts w:ascii="Cambria" w:hAnsi="Cambria"/>
                <w:b/>
                <w:lang w:val="en-ZA"/>
              </w:rPr>
              <w:t>Successfully</w:t>
            </w:r>
            <w:r>
              <w:rPr>
                <w:rFonts w:ascii="Cambria" w:hAnsi="Cambria"/>
                <w:b/>
                <w:lang w:val="en-ZA"/>
              </w:rPr>
              <w:t>:000</w:t>
            </w:r>
          </w:p>
          <w:p w14:paraId="76D662FC" w14:textId="7F6635BA" w:rsidR="00596AAB" w:rsidRPr="006F7069" w:rsidRDefault="00F62014" w:rsidP="00F62014">
            <w:pPr>
              <w:spacing w:line="360" w:lineRule="auto"/>
              <w:rPr>
                <w:rFonts w:ascii="Cambria" w:hAnsi="Cambria"/>
                <w:b/>
                <w:sz w:val="18"/>
                <w:szCs w:val="16"/>
                <w:lang w:val="en-ZA"/>
              </w:rPr>
            </w:pPr>
            <w:r w:rsidRPr="00CE640B">
              <w:rPr>
                <w:rFonts w:ascii="Cambria" w:hAnsi="Cambria"/>
                <w:b/>
                <w:sz w:val="18"/>
                <w:szCs w:val="16"/>
                <w:lang w:val="en-ZA"/>
              </w:rPr>
              <w:t xml:space="preserve">any other </w:t>
            </w:r>
            <w:r>
              <w:rPr>
                <w:rFonts w:ascii="Cambria" w:hAnsi="Cambria"/>
                <w:b/>
                <w:sz w:val="18"/>
                <w:szCs w:val="16"/>
                <w:lang w:val="en-ZA"/>
              </w:rPr>
              <w:t>status code</w:t>
            </w:r>
            <w:r w:rsidRPr="00CE640B">
              <w:rPr>
                <w:rFonts w:ascii="Cambria" w:hAnsi="Cambria"/>
                <w:b/>
                <w:sz w:val="18"/>
                <w:szCs w:val="16"/>
                <w:lang w:val="en-ZA"/>
              </w:rPr>
              <w:t xml:space="preserve"> is a failure</w:t>
            </w:r>
          </w:p>
        </w:tc>
      </w:tr>
    </w:tbl>
    <w:p w14:paraId="3EE53D8A" w14:textId="77777777" w:rsidR="009D2B67" w:rsidRDefault="009D2B67" w:rsidP="00052026">
      <w:pPr>
        <w:pStyle w:val="Paragraph"/>
        <w:rPr>
          <w:lang w:val="en-US"/>
        </w:rPr>
      </w:pPr>
    </w:p>
    <w:p w14:paraId="38A1216A" w14:textId="2678DED4" w:rsidR="00052026" w:rsidRPr="00693ABF" w:rsidRDefault="00052026" w:rsidP="00052026">
      <w:pPr>
        <w:pStyle w:val="Paragraph"/>
        <w:rPr>
          <w:rFonts w:ascii="Arial" w:hAnsi="Arial"/>
          <w:lang w:val="en-US"/>
        </w:rPr>
      </w:pPr>
      <w:r w:rsidRPr="00693ABF">
        <w:rPr>
          <w:rFonts w:ascii="Arial" w:hAnsi="Arial"/>
          <w:lang w:val="en-US"/>
        </w:rPr>
        <w:t>The received message will be logged in SMB_VERIFICATION_MESSAGE</w:t>
      </w:r>
      <w:r w:rsidRPr="00693ABF">
        <w:rPr>
          <w:rFonts w:ascii="Arial" w:hAnsi="Arial"/>
          <w:lang w:val="en-ZA"/>
        </w:rPr>
        <w:t xml:space="preserve"> described hereafter:</w:t>
      </w:r>
      <w:r w:rsidRPr="00693ABF">
        <w:rPr>
          <w:rFonts w:ascii="Arial" w:hAnsi="Arial"/>
          <w:lang w:val="en-US"/>
        </w:rPr>
        <w:tab/>
        <w:t xml:space="preserve"> </w:t>
      </w:r>
    </w:p>
    <w:p w14:paraId="7CFA1F9C" w14:textId="77777777" w:rsidR="0081657F" w:rsidRDefault="0081657F" w:rsidP="00052026">
      <w:pPr>
        <w:pStyle w:val="Paragraph"/>
        <w:rPr>
          <w:lang w:val="en-US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AF0624" w:rsidRPr="00600759" w14:paraId="6F6CE00C" w14:textId="77777777" w:rsidTr="00AF0624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1C7DDC5" w14:textId="77777777" w:rsidR="00AF0624" w:rsidRPr="00600759" w:rsidRDefault="00AF0624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93942D" w14:textId="77777777" w:rsidR="00AF0624" w:rsidRPr="00600759" w:rsidRDefault="00AF0624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7A8525F" w14:textId="77777777" w:rsidR="00AF0624" w:rsidRDefault="00AF0624" w:rsidP="00AF0624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AF0624" w:rsidRPr="00600759" w14:paraId="50C5247B" w14:textId="77777777" w:rsidTr="00AF0624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C2EE3" w14:textId="77777777" w:rsidR="00AF0624" w:rsidRPr="006F7069" w:rsidRDefault="00AF0624" w:rsidP="00AF0624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F7E21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66C4A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AF0624" w:rsidRPr="00600759" w14:paraId="58CFB64B" w14:textId="77777777" w:rsidTr="00AF0624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5551B" w14:textId="77777777" w:rsidR="00AF0624" w:rsidRPr="006F7069" w:rsidRDefault="00AF0624" w:rsidP="00AF0624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BF27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82CEA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</w:p>
        </w:tc>
      </w:tr>
      <w:tr w:rsidR="00AF0624" w:rsidRPr="00600759" w14:paraId="206FEDC0" w14:textId="77777777" w:rsidTr="00AF0624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1384F" w14:textId="77777777" w:rsidR="00AF0624" w:rsidRPr="006F7069" w:rsidRDefault="00AF0624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F91A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64273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14</w:t>
            </w:r>
          </w:p>
        </w:tc>
      </w:tr>
      <w:tr w:rsidR="00AF0624" w:rsidRPr="00600759" w14:paraId="10DD6969" w14:textId="77777777" w:rsidTr="00AF0624">
        <w:trPr>
          <w:trHeight w:val="46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AC88" w14:textId="77777777" w:rsidR="00AF0624" w:rsidRPr="006F7069" w:rsidRDefault="00AF0624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77F5A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D5E09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</w:t>
            </w:r>
          </w:p>
        </w:tc>
      </w:tr>
      <w:tr w:rsidR="00AF0624" w:rsidRPr="00600759" w14:paraId="7C9E2255" w14:textId="77777777" w:rsidTr="00AF0624">
        <w:trPr>
          <w:trHeight w:val="39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90973" w14:textId="77777777" w:rsidR="00AF0624" w:rsidRPr="006F7069" w:rsidRDefault="00AF0624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3CDF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8046B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26</w:t>
            </w:r>
          </w:p>
        </w:tc>
      </w:tr>
      <w:tr w:rsidR="00AF0624" w:rsidRPr="00600759" w14:paraId="2956AE40" w14:textId="77777777" w:rsidTr="00AF0624">
        <w:trPr>
          <w:trHeight w:val="33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1030" w14:textId="77777777" w:rsidR="00AF0624" w:rsidRPr="006F7069" w:rsidRDefault="00AF0624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1DE46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8FF4A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6</w:t>
            </w:r>
          </w:p>
        </w:tc>
      </w:tr>
      <w:tr w:rsidR="00AF0624" w:rsidRPr="00600759" w14:paraId="0EC87890" w14:textId="77777777" w:rsidTr="00AF0624">
        <w:trPr>
          <w:trHeight w:val="42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7842B" w14:textId="77777777" w:rsidR="00AF0624" w:rsidRPr="006F7069" w:rsidRDefault="00AF0624" w:rsidP="00AF0624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6B4C" w14:textId="77777777" w:rsidR="00AF0624" w:rsidRPr="00600759" w:rsidRDefault="00AF0624" w:rsidP="00AF0624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EF7E2" w14:textId="77777777" w:rsidR="00AF0624" w:rsidRPr="0018574E" w:rsidRDefault="00AF0624" w:rsidP="00AF0624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3</w:t>
            </w:r>
          </w:p>
        </w:tc>
      </w:tr>
      <w:tr w:rsidR="00815626" w:rsidRPr="00600759" w14:paraId="697F8E2C" w14:textId="77777777" w:rsidTr="00AF0624">
        <w:trPr>
          <w:trHeight w:val="50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C327" w14:textId="66ACB682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A3D5" w14:textId="54DEB92F" w:rsidR="00815626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39F52D" w14:textId="2CA46201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815626" w:rsidRPr="00600759" w14:paraId="0FAD42CD" w14:textId="77777777" w:rsidTr="00AF0624">
        <w:trPr>
          <w:trHeight w:val="50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703A6" w14:textId="39508BD1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9B31" w14:textId="7DA79853" w:rsidR="00815626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EC5A73A" w14:textId="33F298B2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815626" w:rsidRPr="00600759" w14:paraId="64B8342F" w14:textId="77777777" w:rsidTr="00AF0624">
        <w:trPr>
          <w:trHeight w:val="502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A528" w14:textId="7A8046E3" w:rsidR="00815626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CB9F" w14:textId="262C7F1B" w:rsidR="00815626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65D4F4E" w14:textId="14150667" w:rsidR="00815626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15626" w:rsidRPr="00600759" w14:paraId="2316B8D4" w14:textId="77777777" w:rsidTr="00AF0624">
        <w:trPr>
          <w:trHeight w:val="37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F41A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D5D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AF1A368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15626" w:rsidRPr="00600759" w14:paraId="3F815E94" w14:textId="77777777" w:rsidTr="00AF0624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D7428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05E3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ED4A9C1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10</w:t>
            </w:r>
          </w:p>
        </w:tc>
      </w:tr>
      <w:tr w:rsidR="00815626" w:rsidRPr="00600759" w14:paraId="00743125" w14:textId="77777777" w:rsidTr="00AF0624">
        <w:trPr>
          <w:trHeight w:val="3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62B35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4691F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C18E13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691830C2" w14:textId="77777777" w:rsidTr="00AF0624">
        <w:trPr>
          <w:trHeight w:val="4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FB70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A47F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EFA72EF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33C1AF44" w14:textId="77777777" w:rsidTr="00AF0624">
        <w:trPr>
          <w:trHeight w:val="52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7F15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2517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3EC2BD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62ED2B5E" w14:textId="77777777" w:rsidTr="00AF0624">
        <w:trPr>
          <w:trHeight w:val="39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D9F0B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B2C96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06A23D2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64458145" w14:textId="77777777" w:rsidTr="00AF0624">
        <w:trPr>
          <w:trHeight w:val="4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AD8F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1CD1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5E5DE8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4E2093C9" w14:textId="77777777" w:rsidTr="00AF0624">
        <w:trPr>
          <w:trHeight w:val="54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14CC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C30E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5AECDF8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5E1F0E70" w14:textId="77777777" w:rsidTr="00AF0624">
        <w:trPr>
          <w:trHeight w:val="38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2670D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8402D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952F21C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67489E70" w14:textId="77777777" w:rsidTr="00AF0624">
        <w:trPr>
          <w:trHeight w:val="47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9B899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C496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8A183C2" w14:textId="77777777" w:rsidR="00815626" w:rsidRPr="0018574E" w:rsidRDefault="00815626" w:rsidP="00815626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5</w:t>
            </w:r>
          </w:p>
        </w:tc>
      </w:tr>
      <w:tr w:rsidR="00815626" w:rsidRPr="00600759" w14:paraId="2CB9F6AF" w14:textId="77777777" w:rsidTr="00AF0624">
        <w:trPr>
          <w:trHeight w:val="398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1D5B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10C2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121E77A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4CAB0958" w14:textId="77777777" w:rsidTr="00AF0624">
        <w:trPr>
          <w:trHeight w:val="33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565C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0FDE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77488A5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4FF19AD7" w14:textId="77777777" w:rsidTr="00AF0624">
        <w:trPr>
          <w:trHeight w:val="26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41EB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C31D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5051B36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6ADB44FB" w14:textId="77777777" w:rsidTr="00AF0624">
        <w:trPr>
          <w:trHeight w:val="36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1B1A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64A0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0B2019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5E25778A" w14:textId="77777777" w:rsidTr="00AF0624">
        <w:trPr>
          <w:trHeight w:val="28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25295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712A5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7308CD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0DE4395C" w14:textId="77777777" w:rsidTr="00AF0624">
        <w:trPr>
          <w:trHeight w:val="50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7C585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57BB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5F87AA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7332FA37" w14:textId="77777777" w:rsidTr="00AF0624">
        <w:trPr>
          <w:trHeight w:val="411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94588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3458" w14:textId="77777777" w:rsidR="00815626" w:rsidRPr="00600759" w:rsidRDefault="00815626" w:rsidP="00815626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E7D0" w14:textId="77777777" w:rsidR="00815626" w:rsidRPr="0018574E" w:rsidRDefault="00815626" w:rsidP="00815626">
            <w:pPr>
              <w:spacing w:before="0"/>
              <w:jc w:val="center"/>
              <w:rPr>
                <w:color w:val="000000"/>
                <w:lang w:val="en-ZA" w:eastAsia="en-ZA"/>
              </w:rPr>
            </w:pPr>
            <w:r w:rsidRPr="0018574E">
              <w:rPr>
                <w:lang w:val="en-ZA"/>
              </w:rPr>
              <w:t>5</w:t>
            </w:r>
          </w:p>
        </w:tc>
      </w:tr>
      <w:tr w:rsidR="00815626" w:rsidRPr="00600759" w14:paraId="6698A304" w14:textId="77777777" w:rsidTr="00AF0624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60027" w14:textId="77777777" w:rsidR="00815626" w:rsidRPr="006F7069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>Settlement flag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887F" w14:textId="77777777" w:rsidR="00815626" w:rsidRPr="00337F89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1500C" w14:textId="77777777" w:rsidR="00815626" w:rsidRPr="00E57D43" w:rsidRDefault="00815626" w:rsidP="00815626">
            <w:pPr>
              <w:spacing w:before="0"/>
              <w:jc w:val="center"/>
              <w:rPr>
                <w:lang w:val="en-ZA"/>
              </w:rPr>
            </w:pPr>
            <w:r w:rsidRPr="00E57D43">
              <w:rPr>
                <w:lang w:val="en-ZA"/>
              </w:rPr>
              <w:t>1</w:t>
            </w:r>
          </w:p>
        </w:tc>
      </w:tr>
      <w:tr w:rsidR="00815626" w:rsidRPr="00600759" w14:paraId="5B5834DF" w14:textId="77777777" w:rsidTr="00AF0624">
        <w:trPr>
          <w:trHeight w:val="294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2B54F" w14:textId="77777777" w:rsidR="00815626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5DE8" w14:textId="77777777" w:rsidR="00815626" w:rsidRPr="00337F89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96EB0" w14:textId="77777777" w:rsidR="00815626" w:rsidRPr="00E57D43" w:rsidRDefault="00815626" w:rsidP="00815626">
            <w:pPr>
              <w:spacing w:before="0"/>
              <w:jc w:val="center"/>
              <w:rPr>
                <w:lang w:val="en-ZA"/>
              </w:rPr>
            </w:pPr>
            <w:r w:rsidRPr="00E57D43">
              <w:rPr>
                <w:lang w:val="en-ZA"/>
              </w:rPr>
              <w:t>14</w:t>
            </w:r>
          </w:p>
        </w:tc>
      </w:tr>
      <w:tr w:rsidR="00815626" w:rsidRPr="00600759" w14:paraId="75A59640" w14:textId="77777777" w:rsidTr="00AF0624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12E2B" w14:textId="77777777" w:rsidR="00815626" w:rsidRDefault="00815626" w:rsidP="00815626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1BAF" w14:textId="77777777" w:rsidR="00815626" w:rsidRPr="00337F89" w:rsidRDefault="00815626" w:rsidP="00815626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983F047" w14:textId="77777777" w:rsidR="00815626" w:rsidRPr="00E57D43" w:rsidRDefault="00815626" w:rsidP="00815626">
            <w:pPr>
              <w:spacing w:before="0"/>
              <w:jc w:val="center"/>
              <w:rPr>
                <w:lang w:val="en-ZA"/>
              </w:rPr>
            </w:pPr>
            <w:r w:rsidRPr="00E57D43">
              <w:rPr>
                <w:lang w:val="en-ZA"/>
              </w:rPr>
              <w:t>14</w:t>
            </w:r>
          </w:p>
        </w:tc>
      </w:tr>
    </w:tbl>
    <w:p w14:paraId="6987E556" w14:textId="77777777" w:rsidR="00596AAB" w:rsidRDefault="00596AAB" w:rsidP="00205CC6">
      <w:pPr>
        <w:pStyle w:val="Paragraph"/>
        <w:rPr>
          <w:lang w:val="en-US"/>
        </w:rPr>
      </w:pPr>
    </w:p>
    <w:p w14:paraId="66185277" w14:textId="3828C627" w:rsidR="002847B1" w:rsidRPr="00FD3742" w:rsidRDefault="002847B1" w:rsidP="00AA350C">
      <w:pPr>
        <w:pStyle w:val="Paragraph"/>
        <w:ind w:left="360"/>
        <w:outlineLvl w:val="2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394" w:name="_Toc531595871"/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3.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4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.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2</w:t>
      </w:r>
      <w:r w:rsidRPr="00FD3742"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 xml:space="preserve"> </w:t>
      </w:r>
      <w:r>
        <w:rPr>
          <w:rFonts w:cs="Arial"/>
          <w:b/>
          <w:bCs/>
          <w:color w:val="17365D" w:themeColor="text2" w:themeShade="BF"/>
          <w:sz w:val="24"/>
          <w:szCs w:val="24"/>
          <w:lang w:val="en-US"/>
        </w:rPr>
        <w:t>Exception handling</w:t>
      </w:r>
      <w:bookmarkEnd w:id="394"/>
    </w:p>
    <w:p w14:paraId="7C44A319" w14:textId="77777777" w:rsidR="000401D3" w:rsidRPr="00693ABF" w:rsidRDefault="000401D3" w:rsidP="000401D3">
      <w:pPr>
        <w:pStyle w:val="Paragraph"/>
        <w:rPr>
          <w:rFonts w:ascii="Arial" w:hAnsi="Arial"/>
          <w:lang w:val="en-ZA"/>
        </w:rPr>
      </w:pPr>
      <w:r w:rsidRPr="00693ABF">
        <w:rPr>
          <w:rFonts w:ascii="Arial" w:hAnsi="Arial"/>
          <w:lang w:val="en-ZA"/>
        </w:rPr>
        <w:t>Here after the list of validations required:</w:t>
      </w:r>
    </w:p>
    <w:p w14:paraId="7031DEAE" w14:textId="77777777" w:rsidR="000401D3" w:rsidRDefault="000401D3" w:rsidP="000401D3">
      <w:pPr>
        <w:pStyle w:val="Paragraph"/>
        <w:rPr>
          <w:lang w:val="en-ZA"/>
        </w:rPr>
      </w:pPr>
    </w:p>
    <w:tbl>
      <w:tblPr>
        <w:tblW w:w="6974" w:type="dxa"/>
        <w:tblInd w:w="108" w:type="dxa"/>
        <w:tblLook w:val="04A0" w:firstRow="1" w:lastRow="0" w:firstColumn="1" w:lastColumn="0" w:noHBand="0" w:noVBand="1"/>
      </w:tblPr>
      <w:tblGrid>
        <w:gridCol w:w="1414"/>
        <w:gridCol w:w="1540"/>
        <w:gridCol w:w="4020"/>
      </w:tblGrid>
      <w:tr w:rsidR="000401D3" w:rsidRPr="00600759" w14:paraId="5F3327F3" w14:textId="77777777" w:rsidTr="003E0132">
        <w:trPr>
          <w:trHeight w:val="290"/>
          <w:tblHeader/>
        </w:trPr>
        <w:tc>
          <w:tcPr>
            <w:tcW w:w="1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38A8EE" w14:textId="77777777" w:rsidR="000401D3" w:rsidRPr="00600759" w:rsidRDefault="000401D3" w:rsidP="003E0132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Exception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B585B5" w14:textId="77777777" w:rsidR="000401D3" w:rsidRPr="00600759" w:rsidRDefault="000401D3" w:rsidP="003E0132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Description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D74306" w14:textId="77777777" w:rsidR="000401D3" w:rsidRPr="00600759" w:rsidRDefault="000401D3" w:rsidP="003E0132">
            <w:pPr>
              <w:spacing w:before="0"/>
              <w:jc w:val="left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 w:rsidRPr="00600759"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 xml:space="preserve">Details </w:t>
            </w:r>
          </w:p>
        </w:tc>
      </w:tr>
      <w:tr w:rsidR="000401D3" w:rsidRPr="00192D39" w14:paraId="4B1BA770" w14:textId="77777777" w:rsidTr="003E0132">
        <w:trPr>
          <w:trHeight w:val="100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8F56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ABF5" w14:textId="77777777" w:rsidR="000401D3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8A6797">
              <w:rPr>
                <w:rFonts w:ascii="Arial" w:hAnsi="Arial"/>
                <w:color w:val="000000"/>
                <w:lang w:val="en-ZA" w:eastAsia="en-ZA"/>
              </w:rPr>
              <w:t>Device Number</w:t>
            </w:r>
          </w:p>
          <w:p w14:paraId="28ECCE6A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missing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8E74" w14:textId="77777777" w:rsidR="000401D3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If a </w:t>
            </w:r>
            <w:r>
              <w:rPr>
                <w:rFonts w:ascii="Arial" w:hAnsi="Arial"/>
                <w:color w:val="000000"/>
                <w:lang w:val="en-ZA" w:eastAsia="en-ZA"/>
              </w:rPr>
              <w:t>device</w:t>
            </w:r>
            <w:r w:rsidRPr="00600759">
              <w:rPr>
                <w:rFonts w:ascii="Arial" w:hAnsi="Arial"/>
                <w:color w:val="000000"/>
                <w:lang w:val="en-ZA" w:eastAsia="en-ZA"/>
              </w:rPr>
              <w:t xml:space="preserve"> numb</w:t>
            </w:r>
            <w:r>
              <w:rPr>
                <w:rFonts w:ascii="Arial" w:hAnsi="Arial"/>
                <w:color w:val="000000"/>
                <w:lang w:val="en-ZA" w:eastAsia="en-ZA"/>
              </w:rPr>
              <w:t>er does not exist on PowerCARD.</w:t>
            </w:r>
          </w:p>
          <w:p w14:paraId="5FE0B8BA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 w:rsidRPr="00600759">
              <w:rPr>
                <w:rFonts w:ascii="Arial" w:hAnsi="Arial"/>
                <w:color w:val="000000"/>
                <w:lang w:val="en-ZA" w:eastAsia="en-ZA"/>
              </w:rPr>
              <w:t>PowerCARD should raise an exception.</w:t>
            </w:r>
          </w:p>
        </w:tc>
      </w:tr>
      <w:tr w:rsidR="000401D3" w:rsidRPr="00192D39" w14:paraId="5FB17AC6" w14:textId="77777777" w:rsidTr="003E0132">
        <w:trPr>
          <w:trHeight w:val="75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54CB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D92B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Transaction 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03656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If Transaction ID is duplicated PowerCARD should raise an exception.</w:t>
            </w:r>
          </w:p>
        </w:tc>
      </w:tr>
      <w:tr w:rsidR="000401D3" w:rsidRPr="00192D39" w14:paraId="11B220BF" w14:textId="77777777" w:rsidTr="003E0132">
        <w:trPr>
          <w:trHeight w:val="580"/>
        </w:trPr>
        <w:tc>
          <w:tcPr>
            <w:tcW w:w="14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EF99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>Exept-03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891C" w14:textId="77777777" w:rsidR="000401D3" w:rsidRPr="00600759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Arial" w:hAnsi="Arial"/>
                <w:color w:val="000000"/>
                <w:lang w:val="en-ZA" w:eastAsia="en-ZA"/>
              </w:rPr>
              <w:t xml:space="preserve">Container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3F0C8" w14:textId="77777777" w:rsidR="000401D3" w:rsidRPr="00E17E7F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US" w:eastAsia="en-ZA"/>
                <w:rPrChange w:id="395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</w:pPr>
            <w:r w:rsidRPr="00E17E7F">
              <w:rPr>
                <w:rFonts w:ascii="Arial" w:hAnsi="Arial"/>
                <w:color w:val="000000"/>
                <w:lang w:val="en-US" w:eastAsia="en-ZA"/>
                <w:rPrChange w:id="396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If removal message </w:t>
            </w:r>
            <w:proofErr w:type="gramStart"/>
            <w:r w:rsidRPr="00E17E7F">
              <w:rPr>
                <w:rFonts w:ascii="Arial" w:hAnsi="Arial"/>
                <w:color w:val="000000"/>
                <w:lang w:val="en-US" w:eastAsia="en-ZA"/>
                <w:rPrChange w:id="397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>contain</w:t>
            </w:r>
            <w:proofErr w:type="gramEnd"/>
            <w:r w:rsidRPr="00E17E7F">
              <w:rPr>
                <w:rFonts w:ascii="Arial" w:hAnsi="Arial"/>
                <w:color w:val="000000"/>
                <w:lang w:val="en-US" w:eastAsia="en-ZA"/>
                <w:rPrChange w:id="398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 xml:space="preserve"> Notes &amp; coins</w:t>
            </w:r>
          </w:p>
          <w:p w14:paraId="74A8FB00" w14:textId="77777777" w:rsidR="000401D3" w:rsidRPr="00E17E7F" w:rsidRDefault="000401D3" w:rsidP="003E0132">
            <w:pPr>
              <w:spacing w:before="0"/>
              <w:jc w:val="left"/>
              <w:rPr>
                <w:rFonts w:ascii="Arial" w:hAnsi="Arial"/>
                <w:color w:val="000000"/>
                <w:lang w:val="en-US" w:eastAsia="en-ZA"/>
                <w:rPrChange w:id="399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</w:pPr>
            <w:r w:rsidRPr="00E17E7F">
              <w:rPr>
                <w:rFonts w:ascii="Arial" w:hAnsi="Arial"/>
                <w:color w:val="000000"/>
                <w:lang w:val="en-US" w:eastAsia="en-ZA"/>
                <w:rPrChange w:id="400" w:author="Ahmed Elorche [2]" w:date="2018-11-19T14:14:00Z">
                  <w:rPr>
                    <w:rFonts w:ascii="Arial" w:hAnsi="Arial"/>
                    <w:color w:val="000000"/>
                    <w:lang w:eastAsia="en-ZA"/>
                  </w:rPr>
                </w:rPrChange>
              </w:rPr>
              <w:t>PowerCARD should raise an exception</w:t>
            </w:r>
          </w:p>
        </w:tc>
      </w:tr>
    </w:tbl>
    <w:p w14:paraId="799EE8AB" w14:textId="77777777" w:rsidR="000401D3" w:rsidRDefault="000401D3" w:rsidP="000401D3">
      <w:pPr>
        <w:pStyle w:val="Paragraph"/>
        <w:rPr>
          <w:lang w:val="en-US"/>
        </w:rPr>
      </w:pPr>
    </w:p>
    <w:p w14:paraId="6050EB8B" w14:textId="2BA6C615" w:rsidR="000401D3" w:rsidRPr="00693ABF" w:rsidRDefault="000401D3" w:rsidP="000401D3">
      <w:pPr>
        <w:pStyle w:val="Paragraph"/>
        <w:rPr>
          <w:rFonts w:ascii="Arial" w:hAnsi="Arial" w:cs="Arial"/>
          <w:snapToGrid w:val="0"/>
          <w:lang w:val="en-US"/>
        </w:rPr>
      </w:pPr>
      <w:r w:rsidRPr="00693ABF">
        <w:rPr>
          <w:rFonts w:ascii="Arial" w:hAnsi="Arial"/>
          <w:lang w:val="en-US"/>
        </w:rPr>
        <w:t xml:space="preserve">In the case </w:t>
      </w:r>
      <w:r w:rsidRPr="00693ABF">
        <w:rPr>
          <w:rFonts w:ascii="Arial" w:hAnsi="Arial" w:cs="Arial"/>
          <w:snapToGrid w:val="0"/>
        </w:rPr>
        <w:t xml:space="preserve">the </w:t>
      </w:r>
      <w:r w:rsidRPr="00693ABF">
        <w:rPr>
          <w:rFonts w:ascii="Arial" w:hAnsi="Arial" w:cs="Arial"/>
          <w:snapToGrid w:val="0"/>
          <w:lang w:val="en-US"/>
        </w:rPr>
        <w:t>total amount received in the verification</w:t>
      </w:r>
      <w:r w:rsidRPr="00693ABF">
        <w:rPr>
          <w:rFonts w:ascii="Arial" w:hAnsi="Arial" w:cs="Arial"/>
          <w:snapToGrid w:val="0"/>
        </w:rPr>
        <w:t xml:space="preserve"> message for a </w:t>
      </w:r>
      <w:r w:rsidRPr="00693ABF">
        <w:rPr>
          <w:rFonts w:ascii="Arial" w:hAnsi="Arial" w:cs="Arial"/>
          <w:snapToGrid w:val="0"/>
          <w:lang w:val="en-US"/>
        </w:rPr>
        <w:t>particular</w:t>
      </w:r>
      <w:r w:rsidRPr="00693ABF">
        <w:rPr>
          <w:rFonts w:ascii="Arial" w:hAnsi="Arial" w:cs="Arial"/>
          <w:snapToGrid w:val="0"/>
        </w:rPr>
        <w:t xml:space="preserve"> container</w:t>
      </w:r>
      <w:r w:rsidRPr="00693ABF">
        <w:rPr>
          <w:rFonts w:ascii="Arial" w:hAnsi="Arial" w:cs="Arial"/>
          <w:snapToGrid w:val="0"/>
          <w:lang w:val="en-US"/>
        </w:rPr>
        <w:t xml:space="preserve"> is not equal to </w:t>
      </w:r>
      <w:r w:rsidRPr="00693ABF">
        <w:rPr>
          <w:rFonts w:ascii="Arial" w:hAnsi="Arial" w:cs="Arial"/>
          <w:snapToGrid w:val="0"/>
        </w:rPr>
        <w:t xml:space="preserve">the </w:t>
      </w:r>
      <w:proofErr w:type="spellStart"/>
      <w:r w:rsidRPr="00693ABF">
        <w:rPr>
          <w:rFonts w:ascii="Arial" w:hAnsi="Arial" w:cs="Arial"/>
          <w:snapToGrid w:val="0"/>
        </w:rPr>
        <w:t>aggregated</w:t>
      </w:r>
      <w:proofErr w:type="spellEnd"/>
      <w:r w:rsidRPr="00693ABF">
        <w:rPr>
          <w:rFonts w:ascii="Arial" w:hAnsi="Arial" w:cs="Arial"/>
          <w:snapToGrid w:val="0"/>
        </w:rPr>
        <w:t xml:space="preserve"> drop messages</w:t>
      </w:r>
      <w:r w:rsidRPr="00693ABF">
        <w:rPr>
          <w:rFonts w:ascii="Arial" w:hAnsi="Arial" w:cs="Arial"/>
          <w:snapToGrid w:val="0"/>
          <w:lang w:val="en-US"/>
        </w:rPr>
        <w:t xml:space="preserve"> PowerCARD will generate a case.</w:t>
      </w:r>
    </w:p>
    <w:p w14:paraId="4B6EDFAB" w14:textId="77777777" w:rsidR="00B90EC8" w:rsidRPr="00693ABF" w:rsidRDefault="00B90EC8" w:rsidP="00B90EC8">
      <w:pPr>
        <w:pStyle w:val="Paragraph"/>
        <w:rPr>
          <w:rFonts w:ascii="Arial" w:hAnsi="Arial"/>
          <w:lang w:val="en-US"/>
        </w:rPr>
      </w:pPr>
      <w:r w:rsidRPr="00693ABF">
        <w:rPr>
          <w:rFonts w:ascii="Arial" w:hAnsi="Arial"/>
          <w:lang w:val="en-US"/>
        </w:rPr>
        <w:t>The case generation will follow the POWERCARD standard in HPS. For SmartBox, we will only process generic cases.</w:t>
      </w:r>
    </w:p>
    <w:p w14:paraId="7787722B" w14:textId="242E79C0" w:rsidR="00B90EC8" w:rsidRPr="00693ABF" w:rsidRDefault="00336581" w:rsidP="00B90EC8">
      <w:pPr>
        <w:pStyle w:val="Paragraph"/>
        <w:rPr>
          <w:rFonts w:ascii="Arial" w:hAnsi="Arial"/>
          <w:lang w:val="en-US"/>
        </w:rPr>
      </w:pPr>
      <w:commentRangeStart w:id="401"/>
      <w:r w:rsidRPr="00693ABF">
        <w:rPr>
          <w:rFonts w:ascii="Arial" w:hAnsi="Arial"/>
          <w:lang w:val="en-US"/>
        </w:rPr>
        <w:t>PowerCARD will generate a financial transaction to adjust the surplus</w:t>
      </w:r>
      <w:r w:rsidR="00F2689F">
        <w:rPr>
          <w:rFonts w:ascii="Arial" w:hAnsi="Arial"/>
          <w:lang w:val="en-US"/>
        </w:rPr>
        <w:t xml:space="preserve"> or shortage as per</w:t>
      </w:r>
      <w:r w:rsidR="00121858">
        <w:rPr>
          <w:rFonts w:ascii="Arial" w:hAnsi="Arial"/>
          <w:lang w:val="en-US"/>
        </w:rPr>
        <w:t xml:space="preserve"> as</w:t>
      </w:r>
      <w:r w:rsidR="00F2689F">
        <w:rPr>
          <w:rFonts w:ascii="Arial" w:hAnsi="Arial"/>
          <w:lang w:val="en-US"/>
        </w:rPr>
        <w:t xml:space="preserve"> defined in the parameterization described in </w:t>
      </w:r>
      <w:r w:rsidR="00661650">
        <w:rPr>
          <w:rFonts w:ascii="Arial" w:hAnsi="Arial"/>
          <w:lang w:val="en-US"/>
        </w:rPr>
        <w:t xml:space="preserve">the </w:t>
      </w:r>
      <w:r w:rsidR="00325633">
        <w:rPr>
          <w:rFonts w:ascii="Arial" w:hAnsi="Arial"/>
          <w:lang w:val="en-US"/>
        </w:rPr>
        <w:t xml:space="preserve">Onboarding BSD </w:t>
      </w:r>
      <w:r w:rsidR="00325633" w:rsidRPr="00693ABF">
        <w:rPr>
          <w:rFonts w:ascii="Arial" w:hAnsi="Arial"/>
          <w:lang w:val="en-US"/>
        </w:rPr>
        <w:t>and</w:t>
      </w:r>
      <w:r w:rsidRPr="00693ABF">
        <w:rPr>
          <w:rFonts w:ascii="Arial" w:hAnsi="Arial"/>
          <w:lang w:val="en-US"/>
        </w:rPr>
        <w:t xml:space="preserve"> will be sent to FNB integration layer. </w:t>
      </w:r>
      <w:commentRangeEnd w:id="401"/>
      <w:r w:rsidR="00C6346C">
        <w:rPr>
          <w:rStyle w:val="Marquedecommentaire"/>
          <w:lang w:val="fr-FR" w:eastAsia="en-US"/>
        </w:rPr>
        <w:commentReference w:id="401"/>
      </w:r>
    </w:p>
    <w:p w14:paraId="5E2FAD4D" w14:textId="77777777" w:rsidR="002847B1" w:rsidRDefault="002847B1" w:rsidP="00205CC6">
      <w:pPr>
        <w:pStyle w:val="Paragraph"/>
        <w:rPr>
          <w:lang w:val="en-US"/>
        </w:rPr>
      </w:pPr>
    </w:p>
    <w:p w14:paraId="72F5C121" w14:textId="4A8F4CCA" w:rsidR="00F0593C" w:rsidRDefault="00F0593C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402" w:name="_Toc531595872"/>
      <w:commentRangeStart w:id="403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Query message</w:t>
      </w:r>
      <w:commentRangeEnd w:id="403"/>
      <w:r w:rsidR="00F43C88">
        <w:rPr>
          <w:rStyle w:val="Marquedecommentaire"/>
          <w:lang w:val="fr-FR" w:eastAsia="en-US"/>
        </w:rPr>
        <w:commentReference w:id="403"/>
      </w:r>
      <w:bookmarkEnd w:id="402"/>
    </w:p>
    <w:p w14:paraId="599ED8E3" w14:textId="1C5874D1" w:rsidR="00EF1E52" w:rsidRPr="00693ABF" w:rsidRDefault="00745B44" w:rsidP="00205CC6">
      <w:pPr>
        <w:pStyle w:val="Paragraph"/>
        <w:rPr>
          <w:rFonts w:ascii="Arial" w:hAnsi="Arial" w:cs="Arial"/>
          <w:snapToGrid w:val="0"/>
          <w:lang w:val="en-US"/>
        </w:rPr>
      </w:pPr>
      <w:r w:rsidRPr="00693ABF">
        <w:rPr>
          <w:rFonts w:ascii="Arial" w:hAnsi="Arial" w:cs="Arial"/>
          <w:snapToGrid w:val="0"/>
          <w:lang w:val="en-US"/>
        </w:rPr>
        <w:t xml:space="preserve">The query </w:t>
      </w:r>
      <w:r w:rsidR="000732A4" w:rsidRPr="00693ABF">
        <w:rPr>
          <w:rFonts w:ascii="Arial" w:hAnsi="Arial" w:cs="Arial"/>
          <w:snapToGrid w:val="0"/>
          <w:lang w:val="en-US"/>
        </w:rPr>
        <w:t xml:space="preserve">message </w:t>
      </w:r>
      <w:r w:rsidRPr="00693ABF">
        <w:rPr>
          <w:rFonts w:ascii="Arial" w:hAnsi="Arial" w:cs="Arial"/>
          <w:snapToGrid w:val="0"/>
          <w:lang w:val="en-US"/>
        </w:rPr>
        <w:t xml:space="preserve">is a transaction sent from OCPC to FNB cash systems for details of a bag. </w:t>
      </w:r>
    </w:p>
    <w:p w14:paraId="2814D3C4" w14:textId="72448C5D" w:rsidR="00C47FC4" w:rsidRPr="00693ABF" w:rsidRDefault="00C47FC4" w:rsidP="00205CC6">
      <w:pPr>
        <w:pStyle w:val="Paragraph"/>
        <w:rPr>
          <w:rFonts w:ascii="Arial" w:hAnsi="Arial" w:cs="Arial"/>
          <w:snapToGrid w:val="0"/>
          <w:lang w:val="en-US"/>
        </w:rPr>
      </w:pPr>
      <w:r w:rsidRPr="00693ABF">
        <w:rPr>
          <w:rFonts w:ascii="Arial" w:hAnsi="Arial" w:cs="Arial"/>
          <w:snapToGrid w:val="0"/>
          <w:lang w:val="en-US"/>
        </w:rPr>
        <w:t>This message contains the indicator and bag number.</w:t>
      </w:r>
    </w:p>
    <w:p w14:paraId="7C41B0B6" w14:textId="77777777" w:rsidR="00C47FC4" w:rsidRPr="00693ABF" w:rsidRDefault="00C47FC4" w:rsidP="00C47FC4">
      <w:pPr>
        <w:pStyle w:val="Paragraph"/>
        <w:rPr>
          <w:rFonts w:ascii="Arial" w:hAnsi="Arial"/>
          <w:lang w:val="en-ZA"/>
        </w:rPr>
      </w:pPr>
      <w:r w:rsidRPr="00693ABF">
        <w:rPr>
          <w:rFonts w:ascii="Arial" w:hAnsi="Arial"/>
          <w:lang w:val="en-ZA"/>
        </w:rPr>
        <w:t>The structure of the transaction is described below:</w:t>
      </w:r>
    </w:p>
    <w:p w14:paraId="7F253125" w14:textId="77777777" w:rsidR="00C47FC4" w:rsidRPr="00693ABF" w:rsidRDefault="00C47FC4" w:rsidP="00C47FC4">
      <w:pPr>
        <w:pStyle w:val="Paragraph"/>
        <w:rPr>
          <w:rFonts w:ascii="Arial" w:hAnsi="Arial"/>
          <w:lang w:val="fr-FR"/>
        </w:rPr>
      </w:pPr>
      <w:r w:rsidRPr="00693ABF">
        <w:rPr>
          <w:rFonts w:ascii="Arial" w:hAnsi="Arial"/>
          <w:lang w:val="en-ZA"/>
        </w:rPr>
        <w:t>Example:</w:t>
      </w:r>
      <w:r w:rsidRPr="00693ABF">
        <w:rPr>
          <w:rFonts w:ascii="Arial" w:hAnsi="Arial"/>
        </w:rPr>
        <w:t xml:space="preserve"> </w:t>
      </w:r>
    </w:p>
    <w:p w14:paraId="1E7EA9B8" w14:textId="316D6D64" w:rsidR="00C47FC4" w:rsidRDefault="00C47FC4" w:rsidP="00C47FC4">
      <w:pPr>
        <w:pStyle w:val="Paragraph"/>
        <w:rPr>
          <w:rFonts w:ascii="Cambria" w:hAnsi="Cambria"/>
          <w:lang w:val="en-ZA"/>
        </w:rPr>
      </w:pPr>
      <w:r w:rsidRPr="00C47FC4">
        <w:rPr>
          <w:rFonts w:ascii="Cambria" w:hAnsi="Cambria"/>
          <w:b/>
          <w:lang w:val="en-ZA"/>
        </w:rPr>
        <w:t>Q</w:t>
      </w:r>
      <w:r>
        <w:rPr>
          <w:rFonts w:ascii="Cambria" w:hAnsi="Cambria"/>
          <w:lang w:val="en-ZA"/>
        </w:rPr>
        <w:t>,12345678910112</w:t>
      </w:r>
    </w:p>
    <w:p w14:paraId="5F832305" w14:textId="77777777" w:rsidR="00C47FC4" w:rsidRDefault="00C47FC4" w:rsidP="00C47FC4">
      <w:pPr>
        <w:pStyle w:val="Paragraph"/>
        <w:rPr>
          <w:rFonts w:ascii="Cambria" w:hAnsi="Cambria"/>
          <w:lang w:val="en-ZA"/>
        </w:rPr>
      </w:pPr>
    </w:p>
    <w:tbl>
      <w:tblPr>
        <w:tblpPr w:leftFromText="180" w:rightFromText="180" w:vertAnchor="text" w:horzAnchor="margin" w:tblpXSpec="center" w:tblpY="145"/>
        <w:tblW w:w="936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810"/>
        <w:gridCol w:w="1264"/>
        <w:gridCol w:w="846"/>
        <w:gridCol w:w="290"/>
        <w:gridCol w:w="4685"/>
      </w:tblGrid>
      <w:tr w:rsidR="00C47FC4" w:rsidRPr="00BF4F29" w14:paraId="0E8AA6E1" w14:textId="77777777" w:rsidTr="003E0132">
        <w:tc>
          <w:tcPr>
            <w:tcW w:w="465" w:type="dxa"/>
            <w:shd w:val="clear" w:color="auto" w:fill="009999"/>
          </w:tcPr>
          <w:p w14:paraId="5D569411" w14:textId="77777777" w:rsidR="00C47FC4" w:rsidRPr="006F7069" w:rsidRDefault="00C47FC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5D7B40F1" w14:textId="77777777" w:rsidR="00C47FC4" w:rsidRPr="006F7069" w:rsidRDefault="00C47FC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5C77458D" w14:textId="77777777" w:rsidR="00C47FC4" w:rsidRPr="006F7069" w:rsidRDefault="00C47FC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Datatype</w:t>
            </w:r>
          </w:p>
        </w:tc>
        <w:tc>
          <w:tcPr>
            <w:tcW w:w="1136" w:type="dxa"/>
            <w:gridSpan w:val="2"/>
            <w:shd w:val="clear" w:color="auto" w:fill="009999"/>
          </w:tcPr>
          <w:p w14:paraId="66B4108E" w14:textId="77777777" w:rsidR="00C47FC4" w:rsidRPr="006F7069" w:rsidRDefault="00C47FC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Length</w:t>
            </w:r>
          </w:p>
        </w:tc>
        <w:tc>
          <w:tcPr>
            <w:tcW w:w="4685" w:type="dxa"/>
            <w:shd w:val="clear" w:color="auto" w:fill="009999"/>
          </w:tcPr>
          <w:p w14:paraId="24EC0BBA" w14:textId="77777777" w:rsidR="00C47FC4" w:rsidRPr="006F7069" w:rsidRDefault="00C47FC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C47FC4" w:rsidRPr="00BF4F29" w14:paraId="56F04106" w14:textId="77777777" w:rsidTr="003E0132">
        <w:trPr>
          <w:trHeight w:val="287"/>
        </w:trPr>
        <w:tc>
          <w:tcPr>
            <w:tcW w:w="465" w:type="dxa"/>
            <w:vAlign w:val="center"/>
          </w:tcPr>
          <w:p w14:paraId="5A651EF2" w14:textId="77777777" w:rsidR="00C47FC4" w:rsidRDefault="00C47FC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746122FF" w14:textId="77777777" w:rsidR="00C47FC4" w:rsidRPr="006F7069" w:rsidRDefault="00C47FC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4D887EDB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087778E5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4975" w:type="dxa"/>
            <w:gridSpan w:val="2"/>
          </w:tcPr>
          <w:p w14:paraId="6A659ACB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Q – Query Bag</w:t>
            </w:r>
          </w:p>
        </w:tc>
      </w:tr>
      <w:tr w:rsidR="00C47FC4" w:rsidRPr="00192D39" w14:paraId="5396E95B" w14:textId="77777777" w:rsidTr="003E0132">
        <w:trPr>
          <w:trHeight w:val="287"/>
        </w:trPr>
        <w:tc>
          <w:tcPr>
            <w:tcW w:w="465" w:type="dxa"/>
            <w:vAlign w:val="center"/>
          </w:tcPr>
          <w:p w14:paraId="59FB76DE" w14:textId="77777777" w:rsidR="00C47FC4" w:rsidRPr="006F7069" w:rsidRDefault="00C47FC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1F0C0DE0" w14:textId="77777777" w:rsidR="00C47FC4" w:rsidRPr="006F7069" w:rsidRDefault="00C47FC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2C7CFB14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1B90AA7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4975" w:type="dxa"/>
            <w:gridSpan w:val="2"/>
          </w:tcPr>
          <w:p w14:paraId="42DA8115" w14:textId="77777777" w:rsidR="00C47FC4" w:rsidRPr="006F7069" w:rsidRDefault="00C47FC4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bag number is represented by 14 digits of the string.</w:t>
            </w:r>
          </w:p>
        </w:tc>
      </w:tr>
    </w:tbl>
    <w:p w14:paraId="456D7547" w14:textId="77777777" w:rsidR="00DF599F" w:rsidRPr="00693ABF" w:rsidRDefault="00DF599F" w:rsidP="00DF599F">
      <w:pPr>
        <w:pStyle w:val="Paragraph"/>
        <w:rPr>
          <w:rFonts w:ascii="Arial" w:hAnsi="Arial"/>
          <w:lang w:val="en-US"/>
        </w:rPr>
      </w:pPr>
      <w:r w:rsidRPr="00693ABF">
        <w:rPr>
          <w:rFonts w:ascii="Arial" w:hAnsi="Arial"/>
          <w:lang w:val="en-US"/>
        </w:rPr>
        <w:t>The received message will be logged in SMB_OTHER MESSAGES</w:t>
      </w:r>
      <w:r w:rsidRPr="00693ABF">
        <w:rPr>
          <w:rFonts w:ascii="Arial" w:hAnsi="Arial"/>
          <w:lang w:val="en-ZA"/>
        </w:rPr>
        <w:t xml:space="preserve"> described hereafter:</w:t>
      </w:r>
      <w:r w:rsidRPr="00693ABF">
        <w:rPr>
          <w:rFonts w:ascii="Arial" w:hAnsi="Arial"/>
          <w:lang w:val="en-US"/>
        </w:rPr>
        <w:tab/>
        <w:t xml:space="preserve"> </w:t>
      </w:r>
    </w:p>
    <w:p w14:paraId="133907C7" w14:textId="77777777" w:rsidR="00DF599F" w:rsidRDefault="00DF599F" w:rsidP="00DF599F">
      <w:pPr>
        <w:pStyle w:val="Paragraph"/>
        <w:rPr>
          <w:lang w:val="en-US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E9184A" w:rsidRPr="00600759" w14:paraId="37F85544" w14:textId="77777777" w:rsidTr="003E0132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09E152" w14:textId="77777777" w:rsidR="00E9184A" w:rsidRPr="00600759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15C07B" w14:textId="77777777" w:rsidR="00E9184A" w:rsidRPr="00600759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6A8629A3" w14:textId="77777777" w:rsidR="00E9184A" w:rsidRDefault="00E9184A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E9184A" w:rsidRPr="00600759" w14:paraId="41F89D13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DFA1" w14:textId="77777777" w:rsidR="00E9184A" w:rsidRPr="006F7069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Message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F9BC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F5765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2</w:t>
            </w:r>
          </w:p>
        </w:tc>
      </w:tr>
      <w:tr w:rsidR="00E9184A" w:rsidRPr="00600759" w14:paraId="60C0DDE7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EC481" w14:textId="77777777" w:rsidR="00E9184A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8A9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A057" w14:textId="77777777" w:rsidR="00E9184A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14</w:t>
            </w:r>
          </w:p>
        </w:tc>
      </w:tr>
      <w:tr w:rsidR="00E9184A" w:rsidRPr="00600759" w14:paraId="24C580E7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DDEE0" w14:textId="77777777" w:rsidR="00E9184A" w:rsidRPr="006F7069" w:rsidRDefault="00E9184A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3029" w14:textId="77777777" w:rsidR="00E9184A" w:rsidRPr="0018574E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0673E" w14:textId="77777777" w:rsidR="00E9184A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15</w:t>
            </w:r>
          </w:p>
        </w:tc>
      </w:tr>
      <w:tr w:rsidR="00E9184A" w:rsidRPr="00600759" w14:paraId="752A6668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ED6B" w14:textId="77777777" w:rsidR="00E9184A" w:rsidRPr="006F7069" w:rsidRDefault="00E9184A" w:rsidP="003E0132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F0FF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83948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E9184A" w:rsidRPr="00600759" w14:paraId="706E1119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7894E" w14:textId="77777777" w:rsidR="00E9184A" w:rsidRPr="006F7069" w:rsidRDefault="00E9184A" w:rsidP="003E0132">
            <w:pPr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Received message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7A56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0F89B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  <w:r>
              <w:rPr>
                <w:rFonts w:asciiTheme="majorHAnsi" w:hAnsiTheme="majorHAnsi"/>
                <w:lang w:val="en-ZA"/>
              </w:rPr>
              <w:t>0</w:t>
            </w:r>
          </w:p>
        </w:tc>
      </w:tr>
      <w:tr w:rsidR="00E9184A" w:rsidRPr="00600759" w14:paraId="7B405967" w14:textId="77777777" w:rsidTr="003E0132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CE2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Result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F242" w14:textId="77777777" w:rsidR="00E9184A" w:rsidRPr="00600759" w:rsidRDefault="00E9184A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98F04" w14:textId="77777777" w:rsidR="00E9184A" w:rsidRPr="0018574E" w:rsidRDefault="00E9184A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E9184A" w:rsidRPr="0018574E" w14:paraId="086EFF1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2B329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17B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EAB002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</w:t>
            </w:r>
          </w:p>
        </w:tc>
      </w:tr>
      <w:tr w:rsidR="00E9184A" w:rsidRPr="0018574E" w14:paraId="4D12BF95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DD2D4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D9F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72EE4F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26</w:t>
            </w:r>
          </w:p>
        </w:tc>
      </w:tr>
      <w:tr w:rsidR="00E9184A" w:rsidRPr="0018574E" w14:paraId="14C656E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C8786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C10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E59595F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6</w:t>
            </w:r>
          </w:p>
        </w:tc>
      </w:tr>
      <w:tr w:rsidR="00E9184A" w:rsidRPr="0018574E" w14:paraId="623D7D7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70AD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5C6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0B81D00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3</w:t>
            </w:r>
          </w:p>
        </w:tc>
      </w:tr>
      <w:tr w:rsidR="00E9184A" w:rsidRPr="0018574E" w14:paraId="2D3F895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21604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799C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2D2DB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18574E" w14:paraId="5788DF87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A45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EFC4C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F219CCA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14:paraId="00AA243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1855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64A0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461A2AB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406C2AA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C86C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9AAC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1F789B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16569B2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C5A9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7FF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3650AA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18574E" w14:paraId="716BF13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B3C5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14F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20C6AD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536C458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3B9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59D5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771BA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3ED3A25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556D6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526A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53A45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1C40135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11E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31E56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4CFA02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630B2A1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2F7A0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Denomination5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9B1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B15167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880476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ABF46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B12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600A8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115D960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8E35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810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845305F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04D084B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0C156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5EEB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372A5BC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259CEC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40DC5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12751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1DE25B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00AD459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E4DFD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950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57C67F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69D6E14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DFE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C5E2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AB39D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5578D671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D662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3F6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2AD82A0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0E08AE5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8E3D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74D4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96CB79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2BD41BD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CB3F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3293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0F04000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4039B631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BB4A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6BCBA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EC32A47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9184A" w:rsidRPr="0018574E" w14:paraId="7DA9FAE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F4BD3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7ED9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FB1038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E57D43" w14:paraId="300FE00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33FB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14F3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B7965A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9184A" w:rsidRPr="00E57D43" w14:paraId="5F8A68B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129A7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7DAB6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60E5973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9184A" w:rsidRPr="00E57D43" w14:paraId="1E45E37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244D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DDA/GL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91A9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F2EB9E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E57D43" w14:paraId="1FE8B0D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289D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70DD0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A9CB4A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9184A" w:rsidRPr="00E57D43" w14:paraId="5B0BD24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53BF1" w14:textId="77777777" w:rsidR="00E9184A" w:rsidRPr="006F7069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4E7D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F4E541" w14:textId="77777777" w:rsidR="00E9184A" w:rsidRPr="006F706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9184A" w:rsidRPr="00E57D43" w14:paraId="460636E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E6B05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835F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638A45D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9184A" w:rsidRPr="00E57D43" w14:paraId="7C5F2C8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477A8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5607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3416E5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9184A" w:rsidRPr="00E57D43" w14:paraId="7E54FA7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037F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trace 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C1D17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8B4E228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</w:tr>
      <w:tr w:rsidR="00E9184A" w:rsidRPr="00E57D43" w14:paraId="7CFA170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96A38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Status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CA8CD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ALPHA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4C518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</w:tr>
      <w:tr w:rsidR="00E9184A" w:rsidRPr="00E57D43" w14:paraId="79274F5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2B500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76DF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63B39DB" w14:textId="77777777" w:rsidR="00E9184A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  <w:tr w:rsidR="00E9184A" w:rsidRPr="00E57D43" w14:paraId="2652EF7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9836" w14:textId="77777777" w:rsidR="00E9184A" w:rsidRDefault="00E9184A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3C0A" w14:textId="77777777" w:rsidR="00E9184A" w:rsidRPr="00337F8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3621F2E" w14:textId="77777777" w:rsidR="00E9184A" w:rsidRPr="00404079" w:rsidRDefault="00E9184A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</w:tbl>
    <w:p w14:paraId="4E0A68A6" w14:textId="77777777" w:rsidR="00C47FC4" w:rsidRDefault="00C47FC4" w:rsidP="00C47FC4">
      <w:pPr>
        <w:pStyle w:val="Paragraph"/>
        <w:rPr>
          <w:rFonts w:ascii="Arial" w:hAnsi="Arial" w:cs="Arial"/>
          <w:snapToGrid w:val="0"/>
          <w:lang w:val="en-US"/>
        </w:rPr>
      </w:pPr>
    </w:p>
    <w:p w14:paraId="15BB7E8C" w14:textId="782AB303" w:rsidR="00E46B7B" w:rsidRDefault="00E46B7B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404" w:name="_Toc531595873"/>
      <w:commentRangeStart w:id="405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Pre-advisement message</w:t>
      </w:r>
      <w:commentRangeEnd w:id="405"/>
      <w:r w:rsidR="00F43C88">
        <w:rPr>
          <w:rStyle w:val="Marquedecommentaire"/>
          <w:lang w:val="fr-FR" w:eastAsia="en-US"/>
        </w:rPr>
        <w:commentReference w:id="405"/>
      </w:r>
      <w:bookmarkEnd w:id="404"/>
    </w:p>
    <w:p w14:paraId="1194D4FC" w14:textId="6947A976" w:rsidR="00E46B7B" w:rsidRPr="00693ABF" w:rsidRDefault="00C148C2" w:rsidP="00C47FC4">
      <w:pPr>
        <w:pStyle w:val="Paragraph"/>
        <w:rPr>
          <w:rFonts w:ascii="Arial" w:hAnsi="Arial"/>
          <w:lang w:val="en-ZA"/>
        </w:rPr>
      </w:pPr>
      <w:r w:rsidRPr="00693ABF">
        <w:rPr>
          <w:rFonts w:ascii="Arial" w:hAnsi="Arial"/>
          <w:lang w:val="en-ZA"/>
        </w:rPr>
        <w:lastRenderedPageBreak/>
        <w:t xml:space="preserve">The pre advisement message contains the bag removal information and is used by OCPCs. </w:t>
      </w:r>
    </w:p>
    <w:p w14:paraId="07016820" w14:textId="77777777" w:rsidR="00C148C2" w:rsidRPr="00693ABF" w:rsidRDefault="00C148C2" w:rsidP="00C148C2">
      <w:pPr>
        <w:pStyle w:val="Paragraph"/>
        <w:rPr>
          <w:rFonts w:ascii="Arial" w:hAnsi="Arial"/>
          <w:lang w:val="en-ZA"/>
        </w:rPr>
      </w:pPr>
      <w:r w:rsidRPr="00693ABF">
        <w:rPr>
          <w:rFonts w:ascii="Arial" w:hAnsi="Arial"/>
          <w:lang w:val="en-ZA"/>
        </w:rPr>
        <w:t>The structure of the transaction is described below:</w:t>
      </w:r>
    </w:p>
    <w:p w14:paraId="405C90F1" w14:textId="77777777" w:rsidR="00C148C2" w:rsidRDefault="00C148C2" w:rsidP="00C47FC4">
      <w:pPr>
        <w:pStyle w:val="Paragraph"/>
        <w:rPr>
          <w:rFonts w:ascii="Cambria" w:hAnsi="Cambria"/>
          <w:lang w:val="en-ZA"/>
        </w:rPr>
      </w:pPr>
    </w:p>
    <w:tbl>
      <w:tblPr>
        <w:tblpPr w:leftFromText="180" w:rightFromText="180" w:vertAnchor="text" w:horzAnchor="margin" w:tblpXSpec="center" w:tblpY="145"/>
        <w:tblW w:w="936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810"/>
        <w:gridCol w:w="1264"/>
        <w:gridCol w:w="846"/>
        <w:gridCol w:w="290"/>
        <w:gridCol w:w="4685"/>
      </w:tblGrid>
      <w:tr w:rsidR="00C148C2" w:rsidRPr="00BF4F29" w14:paraId="397DE07F" w14:textId="77777777" w:rsidTr="003E0132">
        <w:tc>
          <w:tcPr>
            <w:tcW w:w="465" w:type="dxa"/>
            <w:shd w:val="clear" w:color="auto" w:fill="009999"/>
          </w:tcPr>
          <w:p w14:paraId="0D2E144B" w14:textId="77777777" w:rsidR="00C148C2" w:rsidRPr="006F7069" w:rsidRDefault="00C148C2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3BCD2776" w14:textId="77777777" w:rsidR="00C148C2" w:rsidRPr="006F7069" w:rsidRDefault="00C148C2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486FA5C5" w14:textId="77777777" w:rsidR="00C148C2" w:rsidRPr="006F7069" w:rsidRDefault="00C148C2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Datatype</w:t>
            </w:r>
          </w:p>
        </w:tc>
        <w:tc>
          <w:tcPr>
            <w:tcW w:w="1136" w:type="dxa"/>
            <w:gridSpan w:val="2"/>
            <w:shd w:val="clear" w:color="auto" w:fill="009999"/>
          </w:tcPr>
          <w:p w14:paraId="7E37507A" w14:textId="77777777" w:rsidR="00C148C2" w:rsidRPr="006F7069" w:rsidRDefault="00C148C2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Length</w:t>
            </w:r>
          </w:p>
        </w:tc>
        <w:tc>
          <w:tcPr>
            <w:tcW w:w="4685" w:type="dxa"/>
            <w:shd w:val="clear" w:color="auto" w:fill="009999"/>
          </w:tcPr>
          <w:p w14:paraId="2B175753" w14:textId="77777777" w:rsidR="00C148C2" w:rsidRPr="006F7069" w:rsidRDefault="00C148C2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C148C2" w:rsidRPr="00BF4F29" w14:paraId="1A45BBC9" w14:textId="77777777" w:rsidTr="003E0132">
        <w:trPr>
          <w:trHeight w:val="287"/>
        </w:trPr>
        <w:tc>
          <w:tcPr>
            <w:tcW w:w="465" w:type="dxa"/>
            <w:vAlign w:val="center"/>
          </w:tcPr>
          <w:p w14:paraId="2D1A3DB5" w14:textId="77777777" w:rsidR="00C148C2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62BE0CDD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Indicator</w:t>
            </w:r>
          </w:p>
        </w:tc>
        <w:tc>
          <w:tcPr>
            <w:tcW w:w="1264" w:type="dxa"/>
            <w:vAlign w:val="center"/>
          </w:tcPr>
          <w:p w14:paraId="30005865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184BF9EE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4975" w:type="dxa"/>
            <w:gridSpan w:val="2"/>
          </w:tcPr>
          <w:p w14:paraId="35BFCDC5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P – Query Bag</w:t>
            </w:r>
          </w:p>
        </w:tc>
      </w:tr>
      <w:tr w:rsidR="00C148C2" w:rsidRPr="00192D39" w14:paraId="565A5A68" w14:textId="77777777" w:rsidTr="003E0132">
        <w:trPr>
          <w:trHeight w:val="713"/>
        </w:trPr>
        <w:tc>
          <w:tcPr>
            <w:tcW w:w="465" w:type="dxa"/>
            <w:vAlign w:val="center"/>
          </w:tcPr>
          <w:p w14:paraId="0041D0D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77F63C4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264" w:type="dxa"/>
            <w:vAlign w:val="center"/>
          </w:tcPr>
          <w:p w14:paraId="3C74082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4A6A8309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4975" w:type="dxa"/>
            <w:gridSpan w:val="2"/>
          </w:tcPr>
          <w:p w14:paraId="7331BE31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The merchant device number is represented by the 6 digits of the string  </w:t>
            </w:r>
          </w:p>
        </w:tc>
      </w:tr>
      <w:tr w:rsidR="00C148C2" w:rsidRPr="00192D39" w14:paraId="5E0E41D6" w14:textId="77777777" w:rsidTr="003E0132">
        <w:trPr>
          <w:trHeight w:val="287"/>
        </w:trPr>
        <w:tc>
          <w:tcPr>
            <w:tcW w:w="465" w:type="dxa"/>
            <w:vAlign w:val="center"/>
          </w:tcPr>
          <w:p w14:paraId="634B245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54BD1DC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762C39C6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9B16302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4975" w:type="dxa"/>
            <w:gridSpan w:val="2"/>
          </w:tcPr>
          <w:p w14:paraId="453003CA" w14:textId="77777777" w:rsidR="00C148C2" w:rsidRPr="006F7069" w:rsidRDefault="00C148C2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bag number is represented by 14 digits of the string.</w:t>
            </w:r>
          </w:p>
        </w:tc>
      </w:tr>
      <w:tr w:rsidR="00C148C2" w:rsidRPr="00192D39" w14:paraId="6D80C371" w14:textId="77777777" w:rsidTr="003E0132">
        <w:trPr>
          <w:trHeight w:val="406"/>
        </w:trPr>
        <w:tc>
          <w:tcPr>
            <w:tcW w:w="465" w:type="dxa"/>
            <w:vAlign w:val="center"/>
          </w:tcPr>
          <w:p w14:paraId="6400865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032E51AF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264" w:type="dxa"/>
            <w:vAlign w:val="center"/>
          </w:tcPr>
          <w:p w14:paraId="2300622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60C1E86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4975" w:type="dxa"/>
            <w:gridSpan w:val="2"/>
          </w:tcPr>
          <w:p w14:paraId="09FE9D4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indicate that the bag contains Notes = “N”.  </w:t>
            </w:r>
          </w:p>
          <w:p w14:paraId="07E4740E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N=Notes</w:t>
            </w:r>
          </w:p>
          <w:p w14:paraId="6244E69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C=Coin</w:t>
            </w:r>
          </w:p>
          <w:p w14:paraId="084F473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M=Notes and Coin </w:t>
            </w:r>
          </w:p>
          <w:p w14:paraId="646ABA7A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proofErr w:type="spellStart"/>
            <w:r>
              <w:rPr>
                <w:rFonts w:ascii="Cambria" w:hAnsi="Cambria"/>
                <w:sz w:val="16"/>
                <w:szCs w:val="16"/>
                <w:lang w:val="en-ZA"/>
              </w:rPr>
              <w:t>SmartBox</w:t>
            </w:r>
            <w:proofErr w:type="spellEnd"/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 accepts only notes deposits.</w:t>
            </w:r>
          </w:p>
        </w:tc>
      </w:tr>
      <w:tr w:rsidR="00C148C2" w:rsidRPr="00192D39" w14:paraId="1DCF1578" w14:textId="77777777" w:rsidTr="003E0132">
        <w:tc>
          <w:tcPr>
            <w:tcW w:w="465" w:type="dxa"/>
            <w:vAlign w:val="center"/>
          </w:tcPr>
          <w:p w14:paraId="7FD6C02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6C97A7E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11117196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653F362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  <w:gridSpan w:val="2"/>
          </w:tcPr>
          <w:p w14:paraId="450E160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 unique identifier for each transaction performed on the SB device, e.g. 147568593</w:t>
            </w:r>
          </w:p>
          <w:p w14:paraId="4870789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sz w:val="16"/>
                <w:szCs w:val="16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The transaction ID is important for every transaction processed, whether it is a drop or removal. This transaction ID is tied back to the status message based on merchant settlement option. The vendor should always use a unique transaction ID and FNB Cash will use this ID to trace the transaction.</w:t>
            </w:r>
          </w:p>
        </w:tc>
      </w:tr>
      <w:tr w:rsidR="00C148C2" w:rsidRPr="006F7069" w14:paraId="58885C41" w14:textId="77777777" w:rsidTr="003E0132">
        <w:tc>
          <w:tcPr>
            <w:tcW w:w="465" w:type="dxa"/>
            <w:vAlign w:val="center"/>
          </w:tcPr>
          <w:p w14:paraId="2C77638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7B32F29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264" w:type="dxa"/>
            <w:vAlign w:val="center"/>
          </w:tcPr>
          <w:p w14:paraId="6C914094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DATETIME</w:t>
            </w:r>
          </w:p>
        </w:tc>
        <w:tc>
          <w:tcPr>
            <w:tcW w:w="846" w:type="dxa"/>
            <w:vAlign w:val="center"/>
          </w:tcPr>
          <w:p w14:paraId="1B6750C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26</w:t>
            </w:r>
          </w:p>
        </w:tc>
        <w:tc>
          <w:tcPr>
            <w:tcW w:w="4975" w:type="dxa"/>
            <w:gridSpan w:val="2"/>
          </w:tcPr>
          <w:p w14:paraId="6591874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represent the date and time when the drop was done YYYY-MM-DD HH:MM:SS:TTTTT </w:t>
            </w:r>
          </w:p>
          <w:p w14:paraId="1AFF8B1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e.g. “2014-03-11 21:52:00.000000”</w:t>
            </w:r>
          </w:p>
        </w:tc>
      </w:tr>
      <w:tr w:rsidR="00C148C2" w:rsidRPr="00192D39" w14:paraId="176503AB" w14:textId="77777777" w:rsidTr="003E0132">
        <w:tc>
          <w:tcPr>
            <w:tcW w:w="465" w:type="dxa"/>
            <w:vAlign w:val="center"/>
          </w:tcPr>
          <w:p w14:paraId="0248147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2245CD7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264" w:type="dxa"/>
            <w:vAlign w:val="center"/>
          </w:tcPr>
          <w:p w14:paraId="6AE7CC22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98F21E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4975" w:type="dxa"/>
            <w:gridSpan w:val="2"/>
          </w:tcPr>
          <w:p w14:paraId="63143D9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Optional: The canister number is indicated by the 6 digits e.g. 601123</w:t>
            </w:r>
          </w:p>
          <w:p w14:paraId="1A8C6756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This field is optional, can be set to “0” by default if there isn’t a canister used</w:t>
            </w:r>
          </w:p>
        </w:tc>
      </w:tr>
      <w:tr w:rsidR="00C148C2" w:rsidRPr="00192D39" w14:paraId="1129712E" w14:textId="77777777" w:rsidTr="003E0132">
        <w:tc>
          <w:tcPr>
            <w:tcW w:w="465" w:type="dxa"/>
            <w:vAlign w:val="center"/>
          </w:tcPr>
          <w:p w14:paraId="194A7E2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59D67F8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264" w:type="dxa"/>
            <w:vAlign w:val="center"/>
          </w:tcPr>
          <w:p w14:paraId="14E62978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CD19D82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  <w:gridSpan w:val="2"/>
          </w:tcPr>
          <w:p w14:paraId="709477EA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 used</w:t>
            </w:r>
          </w:p>
          <w:p w14:paraId="0AC9373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In-scope</w:t>
            </w:r>
          </w:p>
          <w:p w14:paraId="6458A99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ZAR: South African Rand</w:t>
            </w:r>
          </w:p>
          <w:p w14:paraId="386E4FC2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lastRenderedPageBreak/>
              <w:t xml:space="preserve">Out-of-scope </w:t>
            </w:r>
          </w:p>
          <w:p w14:paraId="7AF699C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BWP – Botswana Pula</w:t>
            </w:r>
          </w:p>
          <w:p w14:paraId="617601A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LSL – Lesotho Loti</w:t>
            </w:r>
          </w:p>
          <w:p w14:paraId="072AD491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NAD – Namibian Dollar</w:t>
            </w:r>
          </w:p>
        </w:tc>
      </w:tr>
      <w:tr w:rsidR="00C148C2" w:rsidRPr="00192D39" w14:paraId="0F47AB7B" w14:textId="77777777" w:rsidTr="003E0132">
        <w:tc>
          <w:tcPr>
            <w:tcW w:w="465" w:type="dxa"/>
            <w:vAlign w:val="center"/>
          </w:tcPr>
          <w:p w14:paraId="7DE7B58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>9</w:t>
            </w:r>
          </w:p>
        </w:tc>
        <w:tc>
          <w:tcPr>
            <w:tcW w:w="1810" w:type="dxa"/>
            <w:vAlign w:val="center"/>
          </w:tcPr>
          <w:p w14:paraId="3D2B97E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264" w:type="dxa"/>
            <w:vAlign w:val="center"/>
          </w:tcPr>
          <w:p w14:paraId="4C6FDBB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A4D41B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  <w:gridSpan w:val="2"/>
          </w:tcPr>
          <w:p w14:paraId="00DFE155" w14:textId="77777777" w:rsidR="00C148C2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OCPC – Outsourced Cash Processing Centre</w:t>
            </w:r>
          </w:p>
          <w:p w14:paraId="27D41C1F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FNBC – FNB Cash Centre</w:t>
            </w:r>
          </w:p>
        </w:tc>
      </w:tr>
      <w:tr w:rsidR="00C148C2" w:rsidRPr="008D4F42" w14:paraId="308D692E" w14:textId="77777777" w:rsidTr="003E0132">
        <w:tc>
          <w:tcPr>
            <w:tcW w:w="465" w:type="dxa"/>
            <w:vAlign w:val="center"/>
          </w:tcPr>
          <w:p w14:paraId="4B8A40F9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1810" w:type="dxa"/>
            <w:vAlign w:val="center"/>
          </w:tcPr>
          <w:p w14:paraId="11EB63E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264" w:type="dxa"/>
            <w:vAlign w:val="center"/>
          </w:tcPr>
          <w:p w14:paraId="0E63F24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B5350F6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  <w:gridSpan w:val="2"/>
          </w:tcPr>
          <w:p w14:paraId="3655B0CE" w14:textId="77777777" w:rsidR="00C148C2" w:rsidRDefault="00C148C2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 w:rsidRPr="008D4F42">
              <w:rPr>
                <w:rFonts w:ascii="Cambria" w:hAnsi="Cambria"/>
                <w:szCs w:val="16"/>
                <w:lang w:val="en-ZA"/>
              </w:rPr>
              <w:t xml:space="preserve">Should be the cash centre </w:t>
            </w:r>
            <w:r>
              <w:rPr>
                <w:rFonts w:ascii="Cambria" w:hAnsi="Cambria"/>
                <w:szCs w:val="16"/>
                <w:lang w:val="en-ZA"/>
              </w:rPr>
              <w:t>code of where the bag should be counted.</w:t>
            </w:r>
          </w:p>
          <w:p w14:paraId="106C9499" w14:textId="2A6F0EA7" w:rsidR="00C148C2" w:rsidRPr="008D4F42" w:rsidRDefault="00C148C2" w:rsidP="003E0132">
            <w:pPr>
              <w:spacing w:line="360" w:lineRule="auto"/>
              <w:rPr>
                <w:rFonts w:ascii="Cambria" w:hAnsi="Cambria"/>
                <w:sz w:val="18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 xml:space="preserve">E.g. SBY </w:t>
            </w:r>
            <w:del w:id="406" w:author="Ahmed Elorche" w:date="2018-12-02T16:24:00Z">
              <w:r w:rsidDel="00225044">
                <w:rPr>
                  <w:rFonts w:ascii="Cambria" w:hAnsi="Cambria"/>
                  <w:szCs w:val="16"/>
                  <w:lang w:val="en-ZA"/>
                </w:rPr>
                <w:delText>-</w:delText>
              </w:r>
            </w:del>
            <w:ins w:id="407" w:author="Ahmed Elorche" w:date="2018-12-02T16:24:00Z">
              <w:r w:rsidR="00225044">
                <w:rPr>
                  <w:rFonts w:ascii="Cambria" w:hAnsi="Cambria"/>
                  <w:szCs w:val="16"/>
                  <w:lang w:val="en-ZA"/>
                </w:rPr>
                <w:t>–</w:t>
              </w:r>
            </w:ins>
            <w:r>
              <w:rPr>
                <w:rFonts w:ascii="Cambria" w:hAnsi="Cambria"/>
                <w:szCs w:val="16"/>
                <w:lang w:val="en-ZA"/>
              </w:rPr>
              <w:t xml:space="preserve"> 403</w:t>
            </w:r>
          </w:p>
        </w:tc>
      </w:tr>
      <w:tr w:rsidR="00C148C2" w:rsidRPr="00192D39" w14:paraId="32041EF3" w14:textId="77777777" w:rsidTr="003E0132">
        <w:tc>
          <w:tcPr>
            <w:tcW w:w="465" w:type="dxa"/>
            <w:vAlign w:val="center"/>
          </w:tcPr>
          <w:p w14:paraId="3C08DB02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  <w:tc>
          <w:tcPr>
            <w:tcW w:w="1810" w:type="dxa"/>
            <w:vAlign w:val="center"/>
          </w:tcPr>
          <w:p w14:paraId="3AC6B8A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264" w:type="dxa"/>
            <w:vAlign w:val="center"/>
          </w:tcPr>
          <w:p w14:paraId="74A6280B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255B1E3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  <w:gridSpan w:val="2"/>
          </w:tcPr>
          <w:p w14:paraId="33A3E7E6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Should represent the sum of the drop should include the sum of coins and notes e.g. 2100 </w:t>
            </w:r>
          </w:p>
        </w:tc>
      </w:tr>
      <w:tr w:rsidR="00C148C2" w:rsidRPr="00192D39" w14:paraId="57336B4C" w14:textId="77777777" w:rsidTr="003E0132">
        <w:tc>
          <w:tcPr>
            <w:tcW w:w="465" w:type="dxa"/>
            <w:vAlign w:val="center"/>
          </w:tcPr>
          <w:p w14:paraId="6324133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  <w:tc>
          <w:tcPr>
            <w:tcW w:w="1810" w:type="dxa"/>
            <w:vAlign w:val="center"/>
          </w:tcPr>
          <w:p w14:paraId="7A00FA24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264" w:type="dxa"/>
            <w:vAlign w:val="center"/>
          </w:tcPr>
          <w:p w14:paraId="128931E4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44BA03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  <w:gridSpan w:val="2"/>
          </w:tcPr>
          <w:p w14:paraId="544E3426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notes in the bag e.g. 20</w:t>
            </w:r>
          </w:p>
        </w:tc>
      </w:tr>
      <w:tr w:rsidR="00C148C2" w:rsidRPr="00192D39" w14:paraId="14947667" w14:textId="77777777" w:rsidTr="003E0132">
        <w:tc>
          <w:tcPr>
            <w:tcW w:w="465" w:type="dxa"/>
            <w:vAlign w:val="center"/>
          </w:tcPr>
          <w:p w14:paraId="6AA8261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4FCB08C4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264" w:type="dxa"/>
            <w:vAlign w:val="center"/>
          </w:tcPr>
          <w:p w14:paraId="3B1C261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1ED0C0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  <w:gridSpan w:val="2"/>
          </w:tcPr>
          <w:p w14:paraId="3DF2542F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Should represent the total number of coins in the bag e.g. 20</w:t>
            </w:r>
          </w:p>
        </w:tc>
      </w:tr>
      <w:tr w:rsidR="00C148C2" w:rsidRPr="00192D39" w14:paraId="7AC8FEA6" w14:textId="77777777" w:rsidTr="003E0132">
        <w:tc>
          <w:tcPr>
            <w:tcW w:w="465" w:type="dxa"/>
            <w:vAlign w:val="center"/>
          </w:tcPr>
          <w:p w14:paraId="1E8F136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71E822E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264" w:type="dxa"/>
            <w:vAlign w:val="center"/>
          </w:tcPr>
          <w:p w14:paraId="71907CA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4F0B8A28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08BFF8E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10c for the drop</w:t>
            </w:r>
          </w:p>
          <w:p w14:paraId="47BB62C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53AD038E" w14:textId="77777777" w:rsidTr="003E0132">
        <w:tc>
          <w:tcPr>
            <w:tcW w:w="465" w:type="dxa"/>
            <w:vAlign w:val="center"/>
          </w:tcPr>
          <w:p w14:paraId="0BDE136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619B1BE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264" w:type="dxa"/>
            <w:vAlign w:val="center"/>
          </w:tcPr>
          <w:p w14:paraId="168948D4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2BBBA86F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593985B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20c for the drop</w:t>
            </w:r>
          </w:p>
          <w:p w14:paraId="0ECC6E3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7E02932A" w14:textId="77777777" w:rsidTr="003E0132">
        <w:tc>
          <w:tcPr>
            <w:tcW w:w="465" w:type="dxa"/>
            <w:vAlign w:val="center"/>
          </w:tcPr>
          <w:p w14:paraId="2F6E34A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31E7C5BD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264" w:type="dxa"/>
            <w:vAlign w:val="center"/>
          </w:tcPr>
          <w:p w14:paraId="2399A4E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858D39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62BA2A3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50c for the drop</w:t>
            </w:r>
          </w:p>
          <w:p w14:paraId="1AF32C9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49D60C99" w14:textId="77777777" w:rsidTr="003E0132">
        <w:tc>
          <w:tcPr>
            <w:tcW w:w="465" w:type="dxa"/>
            <w:vAlign w:val="center"/>
          </w:tcPr>
          <w:p w14:paraId="43D4AB3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50B8573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264" w:type="dxa"/>
            <w:vAlign w:val="center"/>
          </w:tcPr>
          <w:p w14:paraId="4AF769DE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0A5580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322E80A6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 for the drop</w:t>
            </w:r>
          </w:p>
          <w:p w14:paraId="3D0A291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4E35B792" w14:textId="77777777" w:rsidTr="003E0132">
        <w:tc>
          <w:tcPr>
            <w:tcW w:w="465" w:type="dxa"/>
            <w:vAlign w:val="center"/>
          </w:tcPr>
          <w:p w14:paraId="33AE35DB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</w:t>
            </w: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3D54D81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264" w:type="dxa"/>
            <w:vAlign w:val="center"/>
          </w:tcPr>
          <w:p w14:paraId="7AF2D9C5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1995E97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03CEA2C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 for the drop</w:t>
            </w:r>
          </w:p>
          <w:p w14:paraId="29481AB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17CA8434" w14:textId="77777777" w:rsidTr="003E0132">
        <w:tc>
          <w:tcPr>
            <w:tcW w:w="465" w:type="dxa"/>
            <w:vAlign w:val="center"/>
          </w:tcPr>
          <w:p w14:paraId="7DD034C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19</w:t>
            </w:r>
          </w:p>
        </w:tc>
        <w:tc>
          <w:tcPr>
            <w:tcW w:w="1810" w:type="dxa"/>
            <w:vAlign w:val="center"/>
          </w:tcPr>
          <w:p w14:paraId="3784AC5A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264" w:type="dxa"/>
            <w:vAlign w:val="center"/>
          </w:tcPr>
          <w:p w14:paraId="77D4C33F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38533DD3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6C779DE4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 for the drop</w:t>
            </w:r>
          </w:p>
          <w:p w14:paraId="43F136A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coin.  </w:t>
            </w:r>
          </w:p>
        </w:tc>
      </w:tr>
      <w:tr w:rsidR="00C148C2" w:rsidRPr="00192D39" w14:paraId="263E023A" w14:textId="77777777" w:rsidTr="003E0132">
        <w:tc>
          <w:tcPr>
            <w:tcW w:w="465" w:type="dxa"/>
            <w:vAlign w:val="center"/>
          </w:tcPr>
          <w:p w14:paraId="4F3E8912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0</w:t>
            </w:r>
          </w:p>
        </w:tc>
        <w:tc>
          <w:tcPr>
            <w:tcW w:w="1810" w:type="dxa"/>
            <w:vAlign w:val="center"/>
          </w:tcPr>
          <w:p w14:paraId="2D1D4AA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264" w:type="dxa"/>
            <w:vAlign w:val="center"/>
          </w:tcPr>
          <w:p w14:paraId="57C5138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3E8BD4E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1572684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R10 notes for the drop</w:t>
            </w:r>
          </w:p>
          <w:p w14:paraId="61160EAE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lastRenderedPageBreak/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C148C2" w:rsidRPr="00192D39" w14:paraId="0889CAD2" w14:textId="77777777" w:rsidTr="003E0132">
        <w:tc>
          <w:tcPr>
            <w:tcW w:w="465" w:type="dxa"/>
            <w:vAlign w:val="center"/>
          </w:tcPr>
          <w:p w14:paraId="33E83CD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2</w:t>
            </w: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6F71FE4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264" w:type="dxa"/>
            <w:vAlign w:val="center"/>
          </w:tcPr>
          <w:p w14:paraId="033500A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365C654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127653F2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  notes for the drop</w:t>
            </w:r>
          </w:p>
          <w:p w14:paraId="607F23B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C148C2" w:rsidRPr="00192D39" w14:paraId="4E28FD09" w14:textId="77777777" w:rsidTr="003E0132">
        <w:tc>
          <w:tcPr>
            <w:tcW w:w="465" w:type="dxa"/>
            <w:vAlign w:val="center"/>
          </w:tcPr>
          <w:p w14:paraId="29369BA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2EFD31F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264" w:type="dxa"/>
            <w:vAlign w:val="center"/>
          </w:tcPr>
          <w:p w14:paraId="4272158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DB115F1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7DA38AF9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R50  notes for the drop</w:t>
            </w:r>
          </w:p>
          <w:p w14:paraId="06177D2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C148C2" w:rsidRPr="00192D39" w14:paraId="7D26D153" w14:textId="77777777" w:rsidTr="003E0132">
        <w:tc>
          <w:tcPr>
            <w:tcW w:w="465" w:type="dxa"/>
            <w:vAlign w:val="center"/>
          </w:tcPr>
          <w:p w14:paraId="15802122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23</w:t>
            </w:r>
          </w:p>
        </w:tc>
        <w:tc>
          <w:tcPr>
            <w:tcW w:w="1810" w:type="dxa"/>
            <w:vAlign w:val="center"/>
          </w:tcPr>
          <w:p w14:paraId="6F83C72D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264" w:type="dxa"/>
            <w:vAlign w:val="center"/>
          </w:tcPr>
          <w:p w14:paraId="2D7D0189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FB0A5B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26D2E34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R100  notes for the drop</w:t>
            </w:r>
          </w:p>
          <w:p w14:paraId="03660DA9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C148C2" w:rsidRPr="00192D39" w14:paraId="537E61B0" w14:textId="77777777" w:rsidTr="003E0132">
        <w:tc>
          <w:tcPr>
            <w:tcW w:w="465" w:type="dxa"/>
            <w:vAlign w:val="center"/>
          </w:tcPr>
          <w:p w14:paraId="5539618D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15603691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264" w:type="dxa"/>
            <w:vAlign w:val="center"/>
          </w:tcPr>
          <w:p w14:paraId="271A1213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</w:tcPr>
          <w:p w14:paraId="2E341BA0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20148FDC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number of R200  notes for the drop</w:t>
            </w:r>
          </w:p>
          <w:p w14:paraId="4FDFB061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Set to “0” by default if there is no note.  </w:t>
            </w:r>
          </w:p>
        </w:tc>
      </w:tr>
      <w:tr w:rsidR="00C148C2" w:rsidRPr="00192D39" w14:paraId="50DBC364" w14:textId="77777777" w:rsidTr="003E0132">
        <w:tc>
          <w:tcPr>
            <w:tcW w:w="465" w:type="dxa"/>
            <w:vAlign w:val="center"/>
          </w:tcPr>
          <w:p w14:paraId="32767EB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06E8344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264" w:type="dxa"/>
            <w:vAlign w:val="center"/>
          </w:tcPr>
          <w:p w14:paraId="15299288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76E73AF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1FCE8547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C148C2" w:rsidRPr="00192D39" w14:paraId="7D2F3EE5" w14:textId="77777777" w:rsidTr="003E0132">
        <w:tc>
          <w:tcPr>
            <w:tcW w:w="465" w:type="dxa"/>
            <w:vAlign w:val="center"/>
          </w:tcPr>
          <w:p w14:paraId="19E3C1ED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1810" w:type="dxa"/>
            <w:vAlign w:val="center"/>
          </w:tcPr>
          <w:p w14:paraId="5193587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264" w:type="dxa"/>
            <w:vAlign w:val="center"/>
          </w:tcPr>
          <w:p w14:paraId="1CB5D65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6ECFD9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4CCA0504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C148C2" w:rsidRPr="00192D39" w14:paraId="57DD1AF8" w14:textId="77777777" w:rsidTr="003E0132">
        <w:tc>
          <w:tcPr>
            <w:tcW w:w="465" w:type="dxa"/>
            <w:vAlign w:val="center"/>
          </w:tcPr>
          <w:p w14:paraId="188CCC3B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6C83C2C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264" w:type="dxa"/>
            <w:vAlign w:val="center"/>
          </w:tcPr>
          <w:p w14:paraId="15D45A36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0E957E4C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181AD15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C148C2" w:rsidRPr="00192D39" w14:paraId="26C10D49" w14:textId="77777777" w:rsidTr="003E0132">
        <w:tc>
          <w:tcPr>
            <w:tcW w:w="465" w:type="dxa"/>
            <w:vAlign w:val="center"/>
          </w:tcPr>
          <w:p w14:paraId="5860705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06C18D33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4A5292BA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CD3C20F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42C8A725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  <w:tr w:rsidR="00C148C2" w:rsidRPr="00192D39" w14:paraId="6C121919" w14:textId="77777777" w:rsidTr="003E0132">
        <w:tc>
          <w:tcPr>
            <w:tcW w:w="465" w:type="dxa"/>
            <w:vAlign w:val="center"/>
          </w:tcPr>
          <w:p w14:paraId="57277100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29</w:t>
            </w:r>
          </w:p>
        </w:tc>
        <w:tc>
          <w:tcPr>
            <w:tcW w:w="1810" w:type="dxa"/>
            <w:vAlign w:val="center"/>
          </w:tcPr>
          <w:p w14:paraId="1F26F1C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264" w:type="dxa"/>
            <w:vAlign w:val="center"/>
          </w:tcPr>
          <w:p w14:paraId="341644E6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555DEAB8" w14:textId="77777777" w:rsidR="00C148C2" w:rsidRPr="006F7069" w:rsidRDefault="00C148C2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  <w:gridSpan w:val="2"/>
          </w:tcPr>
          <w:p w14:paraId="0F027368" w14:textId="77777777" w:rsidR="00C148C2" w:rsidRPr="006F7069" w:rsidRDefault="00C148C2" w:rsidP="003E0132">
            <w:pPr>
              <w:spacing w:line="360" w:lineRule="auto"/>
              <w:rPr>
                <w:rFonts w:ascii="Cambria" w:hAnsi="Cambria"/>
                <w:b/>
                <w:sz w:val="18"/>
                <w:szCs w:val="16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Set to “0” by default.</w:t>
            </w:r>
          </w:p>
        </w:tc>
      </w:tr>
    </w:tbl>
    <w:p w14:paraId="3A313795" w14:textId="77777777" w:rsidR="00C148C2" w:rsidRPr="00C148C2" w:rsidRDefault="00C148C2" w:rsidP="00C47FC4">
      <w:pPr>
        <w:pStyle w:val="Paragraph"/>
        <w:rPr>
          <w:rFonts w:ascii="Cambria" w:hAnsi="Cambria"/>
          <w:lang w:val="en-US"/>
        </w:rPr>
      </w:pPr>
    </w:p>
    <w:p w14:paraId="0DC21087" w14:textId="77777777" w:rsidR="00404079" w:rsidRPr="00693ABF" w:rsidRDefault="00404079" w:rsidP="00404079">
      <w:pPr>
        <w:pStyle w:val="Paragraph"/>
        <w:rPr>
          <w:rFonts w:ascii="Arial" w:hAnsi="Arial"/>
          <w:lang w:val="en-US"/>
        </w:rPr>
      </w:pPr>
      <w:r w:rsidRPr="00693ABF">
        <w:rPr>
          <w:rFonts w:ascii="Arial" w:hAnsi="Arial"/>
          <w:lang w:val="en-US"/>
        </w:rPr>
        <w:t>The received message will be logged in SMB_OTHER MESSAGES</w:t>
      </w:r>
      <w:r w:rsidRPr="00693ABF">
        <w:rPr>
          <w:rFonts w:ascii="Arial" w:hAnsi="Arial"/>
          <w:lang w:val="en-ZA"/>
        </w:rPr>
        <w:t xml:space="preserve"> described hereafter:</w:t>
      </w:r>
      <w:r w:rsidRPr="00693ABF">
        <w:rPr>
          <w:rFonts w:ascii="Arial" w:hAnsi="Arial"/>
          <w:lang w:val="en-US"/>
        </w:rPr>
        <w:tab/>
        <w:t xml:space="preserve"> </w:t>
      </w:r>
    </w:p>
    <w:p w14:paraId="6900BA3F" w14:textId="77777777" w:rsidR="00404079" w:rsidRDefault="00404079" w:rsidP="00404079">
      <w:pPr>
        <w:pStyle w:val="Paragraph"/>
        <w:rPr>
          <w:lang w:val="en-US"/>
        </w:rPr>
      </w:pPr>
    </w:p>
    <w:p w14:paraId="49F3896E" w14:textId="77777777" w:rsidR="00404079" w:rsidRDefault="00404079" w:rsidP="00404079">
      <w:pPr>
        <w:pStyle w:val="Paragraph"/>
        <w:rPr>
          <w:lang w:val="en-US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404079" w:rsidRPr="00600759" w14:paraId="37E7683F" w14:textId="77777777" w:rsidTr="003E0132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F5ED5C" w14:textId="77777777" w:rsidR="00404079" w:rsidRPr="00600759" w:rsidRDefault="00404079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49FC089" w14:textId="77777777" w:rsidR="00404079" w:rsidRPr="00600759" w:rsidRDefault="00404079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7FAA00A3" w14:textId="77777777" w:rsidR="00404079" w:rsidRDefault="00404079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404079" w:rsidRPr="00600759" w14:paraId="09694400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71C9E" w14:textId="77777777" w:rsidR="00404079" w:rsidRPr="006F7069" w:rsidRDefault="00404079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Message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AA2D" w14:textId="77777777" w:rsidR="00404079" w:rsidRPr="00600759" w:rsidRDefault="00404079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A2C7A" w14:textId="77777777" w:rsidR="00404079" w:rsidRPr="0018574E" w:rsidRDefault="00404079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2</w:t>
            </w:r>
          </w:p>
        </w:tc>
      </w:tr>
      <w:tr w:rsidR="00404079" w:rsidRPr="00600759" w14:paraId="5F314683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7B42" w14:textId="77777777" w:rsidR="00404079" w:rsidRDefault="00404079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62DA" w14:textId="77777777" w:rsid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010CC" w14:textId="77777777" w:rsidR="00404079" w:rsidRDefault="00404079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14</w:t>
            </w:r>
          </w:p>
        </w:tc>
      </w:tr>
      <w:tr w:rsidR="00404079" w:rsidRPr="00600759" w14:paraId="4ED98C6C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73ECB" w14:textId="0AECDF02" w:rsidR="00404079" w:rsidRPr="006F7069" w:rsidRDefault="00404079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BD5A" w14:textId="548D8906" w:rsidR="00404079" w:rsidRPr="0018574E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CE3BC" w14:textId="16AFBBA0" w:rsidR="00404079" w:rsidRDefault="00404079" w:rsidP="00404079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15</w:t>
            </w:r>
          </w:p>
        </w:tc>
      </w:tr>
      <w:tr w:rsidR="00404079" w:rsidRPr="00600759" w14:paraId="0D1BAF9E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F8B8" w14:textId="77777777" w:rsidR="00404079" w:rsidRPr="006F7069" w:rsidRDefault="00404079" w:rsidP="003E0132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5841" w14:textId="77777777" w:rsidR="00404079" w:rsidRPr="00600759" w:rsidRDefault="00404079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A6BF0" w14:textId="77777777" w:rsidR="00404079" w:rsidRPr="0018574E" w:rsidRDefault="00404079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404079" w:rsidRPr="00600759" w14:paraId="3E09ECA7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CFEE3" w14:textId="77777777" w:rsidR="00404079" w:rsidRPr="006F7069" w:rsidRDefault="00404079" w:rsidP="003E0132">
            <w:pPr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Received message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370A" w14:textId="77777777" w:rsidR="00404079" w:rsidRPr="00600759" w:rsidRDefault="00404079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B35C1" w14:textId="77777777" w:rsidR="00404079" w:rsidRPr="0018574E" w:rsidRDefault="00404079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  <w:r>
              <w:rPr>
                <w:rFonts w:asciiTheme="majorHAnsi" w:hAnsiTheme="majorHAnsi"/>
                <w:lang w:val="en-ZA"/>
              </w:rPr>
              <w:t>0</w:t>
            </w:r>
          </w:p>
        </w:tc>
      </w:tr>
      <w:tr w:rsidR="00404079" w:rsidRPr="00600759" w14:paraId="7148DD61" w14:textId="77777777" w:rsidTr="003E0132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9DB5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Result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F6D5" w14:textId="77777777" w:rsidR="00404079" w:rsidRPr="00600759" w:rsidRDefault="00404079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80733" w14:textId="77777777" w:rsidR="00404079" w:rsidRPr="0018574E" w:rsidRDefault="00404079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404079" w:rsidRPr="0018574E" w14:paraId="000733C7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0D9A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C9912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8D9365C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</w:t>
            </w:r>
          </w:p>
        </w:tc>
      </w:tr>
      <w:tr w:rsidR="00404079" w:rsidRPr="0018574E" w14:paraId="7C564570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A104B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FCD2A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DDE830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26</w:t>
            </w:r>
          </w:p>
        </w:tc>
      </w:tr>
      <w:tr w:rsidR="00404079" w:rsidRPr="0018574E" w14:paraId="365854ED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D0FA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Canister Number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C0E4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37FBBE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6</w:t>
            </w:r>
          </w:p>
        </w:tc>
      </w:tr>
      <w:tr w:rsidR="00404079" w:rsidRPr="0018574E" w14:paraId="4F92E721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ED0ED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0338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F223D35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3</w:t>
            </w:r>
          </w:p>
        </w:tc>
      </w:tr>
      <w:tr w:rsidR="00404079" w:rsidRPr="0018574E" w14:paraId="0BD1B375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C4C3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E5CA2" w14:textId="77777777" w:rsid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7F48CF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404079" w:rsidRPr="0018574E" w14:paraId="44FB3C7E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586A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283DF" w14:textId="77777777" w:rsid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4B9BFA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404079" w14:paraId="0CDA5102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9625" w14:textId="77777777" w:rsidR="0040407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0A9F" w14:textId="77777777" w:rsid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892EEF" w14:textId="77777777" w:rsid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404079" w:rsidRPr="0018574E" w14:paraId="6C71CB5D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6676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18134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C6748B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404079" w:rsidRPr="0018574E" w14:paraId="0079CD7D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3AAF0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1B8A5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2E5444C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404079" w:rsidRPr="0018574E" w14:paraId="580BADAE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CD886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7BA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3E374FB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135EC37B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2C6A6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BB15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2AFF534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6995D6DB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DF544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F24B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F9F0C1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037A24D9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78FC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24D3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A7A537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72BF8417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44197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36D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D06A39D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578926F0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031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F8C3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9853D31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03EACDFC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B07C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631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C27F4E5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1487C511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F963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37AF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0ED23EB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2019274A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FD6B9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D3DDE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33B2C23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0DE598BE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4FCEE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EF08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049E511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337A8E74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6327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967F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CB8357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16352371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7B6B4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0AEE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85529E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14D381CD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D5316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2CD7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689F04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5BB51718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5D2F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8108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918E925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404079" w:rsidRPr="0018574E" w14:paraId="70B48793" w14:textId="77777777" w:rsidTr="00404079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3C7B6" w14:textId="77777777" w:rsidR="00404079" w:rsidRPr="006F7069" w:rsidRDefault="00404079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82B6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E1041AF" w14:textId="77777777" w:rsidR="00404079" w:rsidRPr="00404079" w:rsidRDefault="00404079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7F6783" w:rsidRPr="0018574E" w14:paraId="7FE7A25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0976B" w14:textId="709AC353" w:rsidR="007F6783" w:rsidRPr="006F7069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DAAD4" w14:textId="7C4447A7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F6161" w14:textId="627DBF49" w:rsidR="007F6783" w:rsidRPr="0040407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7F6783" w:rsidRPr="00E57D43" w14:paraId="0CB0AF6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4FF55" w14:textId="2ABD42F4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25CA" w14:textId="53590B73" w:rsidR="007F6783" w:rsidRPr="00337F8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63A7BEC" w14:textId="4DC8D3A0" w:rsidR="007F6783" w:rsidRPr="0040407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7F6783" w:rsidRPr="00E57D43" w14:paraId="7EFD61F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C641" w14:textId="30D7F8BC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0ADC4" w14:textId="5FFA9F41" w:rsidR="007F6783" w:rsidRPr="00337F8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86FF50" w14:textId="50852A35" w:rsidR="007F6783" w:rsidRPr="0040407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7F6783" w:rsidRPr="00E57D43" w14:paraId="3ED1E21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BFF93" w14:textId="14DCA132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 xml:space="preserve">DDA/GL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9853" w14:textId="6F20BE26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386D9C" w14:textId="562BA07A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7F6783" w:rsidRPr="00E57D43" w14:paraId="262989D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7CAC" w14:textId="229AFE17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8D9B" w14:textId="2F12762C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D9632DA" w14:textId="724C4A33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7F6783" w:rsidRPr="00E57D43" w14:paraId="4CC447C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9900C" w14:textId="2101B06D" w:rsidR="007F6783" w:rsidRPr="006F7069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EF74" w14:textId="58D9FBFF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D9A1FD6" w14:textId="3DA53A88" w:rsidR="007F6783" w:rsidRPr="006F706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7F6783" w:rsidRPr="00E57D43" w14:paraId="540A737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B0F2" w14:textId="2FFD61A5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1120" w14:textId="2697CB9D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B91D0F7" w14:textId="286B0341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7F6783" w:rsidRPr="00E57D43" w14:paraId="082BE23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B159E" w14:textId="1692C967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211E" w14:textId="18453156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986A1F" w14:textId="31827D92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7F6783" w:rsidRPr="00E57D43" w14:paraId="0C56B07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BDF7" w14:textId="74BD919C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trace 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6500" w14:textId="27880496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C19AA6" w14:textId="2824AC29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</w:tr>
      <w:tr w:rsidR="007F6783" w:rsidRPr="00E57D43" w14:paraId="0740DC5F" w14:textId="77777777" w:rsidTr="007F6783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9BC5A" w14:textId="5E52D5C4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Status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92DF" w14:textId="2ADFB551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ALPHA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E6E79" w14:textId="633BBA97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</w:tr>
      <w:tr w:rsidR="007F6783" w:rsidRPr="00E57D43" w14:paraId="6F15B198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1E76" w14:textId="30E40EDB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9286" w14:textId="381AB3E9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CD4E9AE" w14:textId="7374CF01" w:rsidR="007F6783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  <w:tr w:rsidR="007F6783" w:rsidRPr="00E57D43" w14:paraId="75DD8EC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72A" w14:textId="4FBA9E57" w:rsidR="007F6783" w:rsidRDefault="007F6783" w:rsidP="007F6783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FFAF" w14:textId="45593ECE" w:rsidR="007F6783" w:rsidRPr="00337F8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E6EA5DA" w14:textId="0BCB3E74" w:rsidR="007F6783" w:rsidRPr="00404079" w:rsidRDefault="007F6783" w:rsidP="007F6783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</w:tbl>
    <w:p w14:paraId="446CEAFD" w14:textId="3F283908" w:rsidR="00FB7145" w:rsidRDefault="00FB7145" w:rsidP="00AA350C">
      <w:pPr>
        <w:pStyle w:val="Paragraph"/>
        <w:numPr>
          <w:ilvl w:val="1"/>
          <w:numId w:val="11"/>
        </w:numPr>
        <w:outlineLvl w:val="1"/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</w:pPr>
      <w:bookmarkStart w:id="408" w:name="_Toc531595874"/>
      <w:r>
        <w:rPr>
          <w:rFonts w:cs="Arial"/>
          <w:b/>
          <w:bCs/>
          <w:color w:val="17365D" w:themeColor="text2" w:themeShade="BF"/>
          <w:sz w:val="36"/>
          <w:szCs w:val="36"/>
          <w:lang w:val="en-US"/>
        </w:rPr>
        <w:t>Financial message</w:t>
      </w:r>
      <w:bookmarkEnd w:id="408"/>
    </w:p>
    <w:p w14:paraId="12775C50" w14:textId="5CDA1F79" w:rsidR="00E73B85" w:rsidRPr="00693ABF" w:rsidRDefault="00E73B85" w:rsidP="00E73B85">
      <w:pPr>
        <w:pStyle w:val="Paragraph"/>
        <w:rPr>
          <w:rFonts w:ascii="Arial" w:hAnsi="Arial"/>
          <w:lang w:val="en-ZA"/>
        </w:rPr>
      </w:pPr>
      <w:r w:rsidRPr="00693ABF">
        <w:rPr>
          <w:rFonts w:ascii="Arial" w:hAnsi="Arial" w:cs="Arial"/>
          <w:snapToGrid w:val="0"/>
          <w:lang w:val="en-US"/>
        </w:rPr>
        <w:t xml:space="preserve">PowerCARD will receive financial message </w:t>
      </w:r>
      <w:r w:rsidRPr="00693ABF">
        <w:rPr>
          <w:rFonts w:ascii="Arial" w:hAnsi="Arial"/>
          <w:lang w:val="en-ZA"/>
        </w:rPr>
        <w:t>that structure is described below:</w:t>
      </w:r>
    </w:p>
    <w:p w14:paraId="7D3CFF63" w14:textId="5FE68732" w:rsidR="00C148C2" w:rsidRPr="00693ABF" w:rsidRDefault="00C03F94" w:rsidP="00C47FC4">
      <w:pPr>
        <w:pStyle w:val="Paragraph"/>
        <w:rPr>
          <w:rFonts w:ascii="Arial" w:hAnsi="Arial" w:cs="Arial"/>
          <w:snapToGrid w:val="0"/>
          <w:lang w:val="en-ZA"/>
        </w:rPr>
      </w:pPr>
      <w:r w:rsidRPr="00693ABF">
        <w:rPr>
          <w:rFonts w:ascii="Arial" w:hAnsi="Arial" w:cs="Arial"/>
          <w:snapToGrid w:val="0"/>
          <w:lang w:val="en-ZA"/>
        </w:rPr>
        <w:t>Example:</w:t>
      </w:r>
    </w:p>
    <w:p w14:paraId="72EBECC0" w14:textId="29DD7656" w:rsidR="00C03F94" w:rsidRPr="007917C8" w:rsidRDefault="00C03F94" w:rsidP="00C47FC4">
      <w:pPr>
        <w:pStyle w:val="Paragraph"/>
        <w:rPr>
          <w:rFonts w:cs="Calibri"/>
          <w:lang w:val="en-ZA"/>
        </w:rPr>
      </w:pPr>
      <w:r w:rsidRPr="00AC061B">
        <w:rPr>
          <w:bCs/>
        </w:rPr>
        <w:t>SPAR Boksburg</w:t>
      </w:r>
      <w:r w:rsidRPr="00AC061B">
        <w:rPr>
          <w:rFonts w:cs="Calibri"/>
        </w:rPr>
        <w:t>,100000000001222,BA0884159642284,72087000000176,05958586,YYYY-MM-DD HH:MM:SS:TTTTT,906112,ZAR,2500,51260075181,</w:t>
      </w:r>
      <w:r w:rsidRPr="00AC061B">
        <w:t xml:space="preserve"> SBX72087000000176,</w:t>
      </w:r>
      <w:r w:rsidRPr="00AC061B">
        <w:rPr>
          <w:rFonts w:cs="Calibri"/>
        </w:rPr>
        <w:t>5042,2500,51260075181,</w:t>
      </w:r>
      <w:r w:rsidRPr="00AC061B">
        <w:t>SBX72087000000176,</w:t>
      </w:r>
      <w:r w:rsidRPr="00AC061B">
        <w:rPr>
          <w:rFonts w:cs="Calibri"/>
        </w:rPr>
        <w:t xml:space="preserve"> 9998,VODSNYHSQ1CC,00000000</w:t>
      </w:r>
    </w:p>
    <w:tbl>
      <w:tblPr>
        <w:tblpPr w:leftFromText="180" w:rightFromText="180" w:vertAnchor="text" w:horzAnchor="margin" w:tblpXSpec="center" w:tblpY="145"/>
        <w:tblW w:w="936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810"/>
        <w:gridCol w:w="1264"/>
        <w:gridCol w:w="846"/>
        <w:gridCol w:w="4975"/>
      </w:tblGrid>
      <w:tr w:rsidR="00C03F94" w:rsidRPr="00BF4F29" w14:paraId="301D7980" w14:textId="77777777" w:rsidTr="003E0132">
        <w:tc>
          <w:tcPr>
            <w:tcW w:w="465" w:type="dxa"/>
            <w:shd w:val="clear" w:color="auto" w:fill="009999"/>
          </w:tcPr>
          <w:p w14:paraId="2D8F12F7" w14:textId="77777777" w:rsidR="00C03F94" w:rsidRPr="006F7069" w:rsidRDefault="00C03F9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1810" w:type="dxa"/>
            <w:shd w:val="clear" w:color="auto" w:fill="009999"/>
          </w:tcPr>
          <w:p w14:paraId="64D756A2" w14:textId="77777777" w:rsidR="00C03F94" w:rsidRPr="006F7069" w:rsidRDefault="00C03F9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Field</w:t>
            </w:r>
          </w:p>
        </w:tc>
        <w:tc>
          <w:tcPr>
            <w:tcW w:w="1264" w:type="dxa"/>
            <w:shd w:val="clear" w:color="auto" w:fill="009999"/>
          </w:tcPr>
          <w:p w14:paraId="34237AF1" w14:textId="77777777" w:rsidR="00C03F94" w:rsidRPr="006F7069" w:rsidRDefault="00C03F9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09999"/>
          </w:tcPr>
          <w:p w14:paraId="50302D37" w14:textId="77777777" w:rsidR="00C03F94" w:rsidRPr="006F7069" w:rsidRDefault="00C03F9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Type</w:t>
            </w:r>
          </w:p>
        </w:tc>
        <w:tc>
          <w:tcPr>
            <w:tcW w:w="4975" w:type="dxa"/>
            <w:shd w:val="clear" w:color="auto" w:fill="009999"/>
          </w:tcPr>
          <w:p w14:paraId="634383A0" w14:textId="77777777" w:rsidR="00C03F94" w:rsidRPr="006F7069" w:rsidRDefault="00C03F94" w:rsidP="003E0132">
            <w:pPr>
              <w:pStyle w:val="Sansinterligne"/>
              <w:spacing w:line="360" w:lineRule="auto"/>
              <w:jc w:val="both"/>
              <w:rPr>
                <w:rFonts w:ascii="Cambria" w:hAnsi="Cambria"/>
                <w:b/>
                <w:color w:val="FFFFFF" w:themeColor="background1"/>
              </w:rPr>
            </w:pPr>
            <w:r w:rsidRPr="006F7069">
              <w:rPr>
                <w:rFonts w:ascii="Cambria" w:hAnsi="Cambria"/>
                <w:b/>
                <w:color w:val="FFFFFF" w:themeColor="background1"/>
              </w:rPr>
              <w:t>Description</w:t>
            </w:r>
          </w:p>
        </w:tc>
      </w:tr>
      <w:tr w:rsidR="00C03F94" w:rsidRPr="00192D39" w14:paraId="74F9D846" w14:textId="77777777" w:rsidTr="003E0132">
        <w:trPr>
          <w:trHeight w:val="519"/>
        </w:trPr>
        <w:tc>
          <w:tcPr>
            <w:tcW w:w="465" w:type="dxa"/>
            <w:vAlign w:val="center"/>
          </w:tcPr>
          <w:p w14:paraId="75CAFE4F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</w:p>
        </w:tc>
        <w:tc>
          <w:tcPr>
            <w:tcW w:w="1810" w:type="dxa"/>
            <w:vAlign w:val="center"/>
          </w:tcPr>
          <w:p w14:paraId="078B229A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Merchant Short Name</w:t>
            </w:r>
          </w:p>
        </w:tc>
        <w:tc>
          <w:tcPr>
            <w:tcW w:w="1264" w:type="dxa"/>
            <w:vAlign w:val="center"/>
          </w:tcPr>
          <w:p w14:paraId="7FBB11D5" w14:textId="77777777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46A818CE" w14:textId="77777777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  <w:tc>
          <w:tcPr>
            <w:tcW w:w="4975" w:type="dxa"/>
          </w:tcPr>
          <w:p w14:paraId="39CC7D90" w14:textId="77777777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Merchant name can be up to 30 characters long. Should make use of the merchant Short Name.</w:t>
            </w:r>
          </w:p>
        </w:tc>
      </w:tr>
      <w:tr w:rsidR="00C03F94" w:rsidRPr="00192D39" w14:paraId="2F23D4BE" w14:textId="77777777" w:rsidTr="003E0132">
        <w:trPr>
          <w:trHeight w:val="713"/>
        </w:trPr>
        <w:tc>
          <w:tcPr>
            <w:tcW w:w="465" w:type="dxa"/>
            <w:vAlign w:val="center"/>
          </w:tcPr>
          <w:p w14:paraId="2FEAE2E7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</w:t>
            </w:r>
          </w:p>
        </w:tc>
        <w:tc>
          <w:tcPr>
            <w:tcW w:w="1810" w:type="dxa"/>
            <w:vAlign w:val="center"/>
          </w:tcPr>
          <w:p w14:paraId="610F79EE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Merchant Number</w:t>
            </w:r>
          </w:p>
        </w:tc>
        <w:tc>
          <w:tcPr>
            <w:tcW w:w="1264" w:type="dxa"/>
            <w:vAlign w:val="center"/>
          </w:tcPr>
          <w:p w14:paraId="29C57A47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17F0AEF7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</w:t>
            </w:r>
            <w:r w:rsidRPr="006F7069"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4975" w:type="dxa"/>
          </w:tcPr>
          <w:p w14:paraId="077503EA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represent the merchant number for the merchant who is depositing into the device </w:t>
            </w:r>
          </w:p>
        </w:tc>
      </w:tr>
      <w:tr w:rsidR="00C03F94" w:rsidRPr="00192D39" w14:paraId="7AC8A974" w14:textId="77777777" w:rsidTr="003E0132">
        <w:trPr>
          <w:trHeight w:val="713"/>
        </w:trPr>
        <w:tc>
          <w:tcPr>
            <w:tcW w:w="465" w:type="dxa"/>
            <w:vAlign w:val="center"/>
          </w:tcPr>
          <w:p w14:paraId="0CA5415D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1810" w:type="dxa"/>
            <w:vAlign w:val="center"/>
          </w:tcPr>
          <w:p w14:paraId="3AC93313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264" w:type="dxa"/>
            <w:vAlign w:val="center"/>
          </w:tcPr>
          <w:p w14:paraId="53B932C6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02DDABBA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4975" w:type="dxa"/>
          </w:tcPr>
          <w:p w14:paraId="0D11B13A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The merchant device number is represented by the 6 digits of the string  </w:t>
            </w:r>
          </w:p>
        </w:tc>
      </w:tr>
      <w:tr w:rsidR="00C03F94" w:rsidRPr="00192D39" w14:paraId="2BAF58F6" w14:textId="77777777" w:rsidTr="003E0132">
        <w:trPr>
          <w:trHeight w:val="287"/>
        </w:trPr>
        <w:tc>
          <w:tcPr>
            <w:tcW w:w="465" w:type="dxa"/>
            <w:vAlign w:val="center"/>
          </w:tcPr>
          <w:p w14:paraId="7F19BE7D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1810" w:type="dxa"/>
            <w:vAlign w:val="center"/>
          </w:tcPr>
          <w:p w14:paraId="19ADBFF7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264" w:type="dxa"/>
            <w:vAlign w:val="center"/>
          </w:tcPr>
          <w:p w14:paraId="39AA38A1" w14:textId="1BBA2072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del w:id="409" w:author="Peenz, Jacobus" w:date="2018-03-02T13:43:00Z">
              <w:r w:rsidRPr="006F7069" w:rsidDel="00F43C88">
                <w:rPr>
                  <w:rFonts w:ascii="Cambria" w:hAnsi="Cambria"/>
                  <w:lang w:val="en-ZA"/>
                </w:rPr>
                <w:delText>INT</w:delText>
              </w:r>
            </w:del>
            <w:ins w:id="410" w:author="Peenz, Jacobus" w:date="2018-03-02T13:43:00Z">
              <w:r w:rsidR="00F43C88">
                <w:rPr>
                  <w:rFonts w:ascii="Cambria" w:hAnsi="Cambria"/>
                  <w:lang w:val="en-ZA"/>
                </w:rPr>
                <w:t>CHAR</w:t>
              </w:r>
            </w:ins>
          </w:p>
        </w:tc>
        <w:tc>
          <w:tcPr>
            <w:tcW w:w="846" w:type="dxa"/>
            <w:vAlign w:val="center"/>
          </w:tcPr>
          <w:p w14:paraId="524B406B" w14:textId="77777777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14</w:t>
            </w:r>
          </w:p>
        </w:tc>
        <w:tc>
          <w:tcPr>
            <w:tcW w:w="4975" w:type="dxa"/>
          </w:tcPr>
          <w:p w14:paraId="2BF33119" w14:textId="77777777" w:rsidR="00C03F94" w:rsidRPr="006F7069" w:rsidRDefault="00C03F94" w:rsidP="003E0132">
            <w:p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The bag number is represented by 14 digits of the string.</w:t>
            </w:r>
          </w:p>
        </w:tc>
      </w:tr>
      <w:tr w:rsidR="00C03F94" w:rsidRPr="00192D39" w14:paraId="10CB7118" w14:textId="77777777" w:rsidTr="003E0132">
        <w:tc>
          <w:tcPr>
            <w:tcW w:w="465" w:type="dxa"/>
            <w:vAlign w:val="center"/>
          </w:tcPr>
          <w:p w14:paraId="00F496C9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5</w:t>
            </w:r>
          </w:p>
        </w:tc>
        <w:tc>
          <w:tcPr>
            <w:tcW w:w="1810" w:type="dxa"/>
            <w:vAlign w:val="center"/>
          </w:tcPr>
          <w:p w14:paraId="42494016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264" w:type="dxa"/>
            <w:vAlign w:val="center"/>
          </w:tcPr>
          <w:p w14:paraId="0F2C6623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556F900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649B35E3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 unique identifier for each transaction performed on the SB device, e.g. 147568593</w:t>
            </w:r>
          </w:p>
          <w:p w14:paraId="316F2AD8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sz w:val="16"/>
                <w:szCs w:val="16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 xml:space="preserve">The transaction ID is important for every transaction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lastRenderedPageBreak/>
              <w:t>processed, whether it is a drop or removal. This transaction ID is tied back to the status message based on merchant settlement option. The vendor should always use a unique transaction ID and FNB Cash will use this ID to trace the transaction.</w:t>
            </w:r>
          </w:p>
        </w:tc>
      </w:tr>
      <w:tr w:rsidR="00C03F94" w:rsidRPr="00BF4F29" w14:paraId="43578158" w14:textId="77777777" w:rsidTr="003E0132">
        <w:tc>
          <w:tcPr>
            <w:tcW w:w="465" w:type="dxa"/>
            <w:vAlign w:val="center"/>
          </w:tcPr>
          <w:p w14:paraId="67BE6A47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lastRenderedPageBreak/>
              <w:t>6</w:t>
            </w:r>
          </w:p>
        </w:tc>
        <w:tc>
          <w:tcPr>
            <w:tcW w:w="1810" w:type="dxa"/>
            <w:vAlign w:val="center"/>
          </w:tcPr>
          <w:p w14:paraId="0F00075A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Processed Date Time</w:t>
            </w:r>
          </w:p>
        </w:tc>
        <w:tc>
          <w:tcPr>
            <w:tcW w:w="1264" w:type="dxa"/>
            <w:vAlign w:val="center"/>
          </w:tcPr>
          <w:p w14:paraId="0F26CE35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DATETIME</w:t>
            </w:r>
          </w:p>
        </w:tc>
        <w:tc>
          <w:tcPr>
            <w:tcW w:w="846" w:type="dxa"/>
            <w:vAlign w:val="center"/>
          </w:tcPr>
          <w:p w14:paraId="5EC177CE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26</w:t>
            </w:r>
          </w:p>
        </w:tc>
        <w:tc>
          <w:tcPr>
            <w:tcW w:w="4975" w:type="dxa"/>
          </w:tcPr>
          <w:p w14:paraId="3F1E0EA6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 xml:space="preserve">To represent the date and time when the drop was done YYYY-MM-DD HH:MM:SS:TTTTT </w:t>
            </w:r>
          </w:p>
          <w:p w14:paraId="7F24D6F5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e.g. “2014-03-11 21:52:00.000000”</w:t>
            </w:r>
          </w:p>
        </w:tc>
      </w:tr>
      <w:tr w:rsidR="00C03F94" w:rsidRPr="00192D39" w14:paraId="6FC85373" w14:textId="77777777" w:rsidTr="003E0132">
        <w:tc>
          <w:tcPr>
            <w:tcW w:w="465" w:type="dxa"/>
            <w:vAlign w:val="center"/>
          </w:tcPr>
          <w:p w14:paraId="0F09EF0E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7</w:t>
            </w:r>
          </w:p>
        </w:tc>
        <w:tc>
          <w:tcPr>
            <w:tcW w:w="1810" w:type="dxa"/>
            <w:vAlign w:val="center"/>
          </w:tcPr>
          <w:p w14:paraId="0B2496A6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264" w:type="dxa"/>
            <w:vAlign w:val="center"/>
          </w:tcPr>
          <w:p w14:paraId="15B41861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INT</w:t>
            </w:r>
          </w:p>
        </w:tc>
        <w:tc>
          <w:tcPr>
            <w:tcW w:w="846" w:type="dxa"/>
            <w:vAlign w:val="center"/>
          </w:tcPr>
          <w:p w14:paraId="3917EBF3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6</w:t>
            </w:r>
          </w:p>
        </w:tc>
        <w:tc>
          <w:tcPr>
            <w:tcW w:w="4975" w:type="dxa"/>
          </w:tcPr>
          <w:p w14:paraId="65C39148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Optional: The canister number is indicated by the 6 digits e.g. 601123</w:t>
            </w:r>
          </w:p>
          <w:p w14:paraId="1AA9665A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b/>
                <w:sz w:val="18"/>
                <w:szCs w:val="16"/>
                <w:lang w:val="en-ZA"/>
              </w:rPr>
              <w:t>Note:</w:t>
            </w:r>
            <w:r w:rsidRPr="006F7069">
              <w:rPr>
                <w:rFonts w:ascii="Cambria" w:hAnsi="Cambria"/>
                <w:sz w:val="18"/>
                <w:szCs w:val="16"/>
                <w:lang w:val="en-ZA"/>
              </w:rPr>
              <w:t xml:space="preserve"> </w:t>
            </w:r>
            <w:r w:rsidRPr="006F7069">
              <w:rPr>
                <w:rFonts w:ascii="Cambria" w:hAnsi="Cambria"/>
                <w:sz w:val="16"/>
                <w:szCs w:val="16"/>
                <w:lang w:val="en-ZA"/>
              </w:rPr>
              <w:t>This field is optional, can be set to “0” by default if there isn’t a canister used</w:t>
            </w:r>
          </w:p>
        </w:tc>
      </w:tr>
      <w:tr w:rsidR="00C03F94" w:rsidRPr="00192D39" w14:paraId="22DB1E03" w14:textId="77777777" w:rsidTr="003E0132">
        <w:tc>
          <w:tcPr>
            <w:tcW w:w="465" w:type="dxa"/>
            <w:vAlign w:val="center"/>
          </w:tcPr>
          <w:p w14:paraId="73364AED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1810" w:type="dxa"/>
            <w:vAlign w:val="center"/>
          </w:tcPr>
          <w:p w14:paraId="04E55286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</w:t>
            </w:r>
          </w:p>
        </w:tc>
        <w:tc>
          <w:tcPr>
            <w:tcW w:w="1264" w:type="dxa"/>
            <w:vAlign w:val="center"/>
          </w:tcPr>
          <w:p w14:paraId="6C9B8BDC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26516512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3</w:t>
            </w:r>
          </w:p>
        </w:tc>
        <w:tc>
          <w:tcPr>
            <w:tcW w:w="4975" w:type="dxa"/>
          </w:tcPr>
          <w:p w14:paraId="1B9F179E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Currency used</w:t>
            </w:r>
          </w:p>
          <w:p w14:paraId="4159C517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>In-scope</w:t>
            </w:r>
          </w:p>
          <w:p w14:paraId="2BEAE224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ZAR: South African Rand</w:t>
            </w:r>
          </w:p>
          <w:p w14:paraId="6CF2504C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6F7069">
              <w:rPr>
                <w:rFonts w:ascii="Cambria" w:hAnsi="Cambria"/>
                <w:b/>
                <w:lang w:val="en-ZA"/>
              </w:rPr>
              <w:t xml:space="preserve">Out-of-scope </w:t>
            </w:r>
          </w:p>
          <w:p w14:paraId="26FF6FEB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BWP – Botswana Pula</w:t>
            </w:r>
          </w:p>
          <w:p w14:paraId="30754B09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LSL – Lesotho Loti</w:t>
            </w:r>
          </w:p>
          <w:p w14:paraId="1ECC68BF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NAD – Namibian Dollar</w:t>
            </w:r>
          </w:p>
        </w:tc>
      </w:tr>
      <w:tr w:rsidR="00C03F94" w:rsidRPr="00BF4F29" w14:paraId="7745F34D" w14:textId="77777777" w:rsidTr="003E0132">
        <w:tc>
          <w:tcPr>
            <w:tcW w:w="465" w:type="dxa"/>
            <w:vAlign w:val="center"/>
          </w:tcPr>
          <w:p w14:paraId="4B1B1C86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9</w:t>
            </w:r>
          </w:p>
        </w:tc>
        <w:tc>
          <w:tcPr>
            <w:tcW w:w="1810" w:type="dxa"/>
            <w:vAlign w:val="center"/>
          </w:tcPr>
          <w:p w14:paraId="6A222CCD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Credited</w:t>
            </w:r>
          </w:p>
        </w:tc>
        <w:tc>
          <w:tcPr>
            <w:tcW w:w="1264" w:type="dxa"/>
            <w:vAlign w:val="center"/>
          </w:tcPr>
          <w:p w14:paraId="3C1D926F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55877D9F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9EB19AC" w14:textId="77777777" w:rsidR="00C03F94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>Amount credited to merchant’s credit or primary account.</w:t>
            </w:r>
          </w:p>
          <w:p w14:paraId="5B44BE50" w14:textId="77777777" w:rsidR="00C03F94" w:rsidRPr="00523520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>e.g. 10000.00</w:t>
            </w:r>
          </w:p>
        </w:tc>
      </w:tr>
      <w:tr w:rsidR="00C03F94" w:rsidRPr="00192D39" w14:paraId="065245B4" w14:textId="77777777" w:rsidTr="003E0132">
        <w:tc>
          <w:tcPr>
            <w:tcW w:w="465" w:type="dxa"/>
            <w:vAlign w:val="center"/>
          </w:tcPr>
          <w:p w14:paraId="5193D4EC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1810" w:type="dxa"/>
            <w:vAlign w:val="center"/>
          </w:tcPr>
          <w:p w14:paraId="2F5C36A1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Credited</w:t>
            </w:r>
          </w:p>
        </w:tc>
        <w:tc>
          <w:tcPr>
            <w:tcW w:w="1264" w:type="dxa"/>
            <w:vAlign w:val="center"/>
          </w:tcPr>
          <w:p w14:paraId="7FA8909B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846" w:type="dxa"/>
            <w:vAlign w:val="center"/>
          </w:tcPr>
          <w:p w14:paraId="00C08D83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  <w:tc>
          <w:tcPr>
            <w:tcW w:w="4975" w:type="dxa"/>
          </w:tcPr>
          <w:p w14:paraId="76019029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Should be the amount credited to the merchant’s credit account or primary account or a GL account</w:t>
            </w:r>
          </w:p>
          <w:p w14:paraId="3504703B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should be equal to 11 characters.</w:t>
            </w:r>
          </w:p>
        </w:tc>
      </w:tr>
      <w:tr w:rsidR="00C03F94" w:rsidRPr="00192D39" w14:paraId="3D2E2E72" w14:textId="77777777" w:rsidTr="003E0132">
        <w:tc>
          <w:tcPr>
            <w:tcW w:w="465" w:type="dxa"/>
            <w:vAlign w:val="center"/>
          </w:tcPr>
          <w:p w14:paraId="1D48BBB2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  <w:tc>
          <w:tcPr>
            <w:tcW w:w="1810" w:type="dxa"/>
            <w:vAlign w:val="center"/>
          </w:tcPr>
          <w:p w14:paraId="0A556313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264" w:type="dxa"/>
            <w:vAlign w:val="center"/>
          </w:tcPr>
          <w:p w14:paraId="08C6875A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43434B0E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  <w:tc>
          <w:tcPr>
            <w:tcW w:w="4975" w:type="dxa"/>
          </w:tcPr>
          <w:p w14:paraId="07A33D3E" w14:textId="77777777" w:rsidR="00C03F94" w:rsidRPr="00E17E7F" w:rsidRDefault="00C03F94" w:rsidP="003E0132">
            <w:pPr>
              <w:pStyle w:val="CambriaBody"/>
              <w:rPr>
                <w:lang w:val="en-US"/>
                <w:rPrChange w:id="411" w:author="Ahmed Elorche [2]" w:date="2018-11-19T14:14:00Z">
                  <w:rPr/>
                </w:rPrChange>
              </w:rPr>
            </w:pPr>
            <w:r w:rsidRPr="00E17E7F">
              <w:rPr>
                <w:lang w:val="en-US"/>
                <w:rPrChange w:id="412" w:author="Ahmed Elorche [2]" w:date="2018-11-19T14:14:00Z">
                  <w:rPr/>
                </w:rPrChange>
              </w:rPr>
              <w:t>e.g.  SBX72087000000176</w:t>
            </w:r>
          </w:p>
          <w:p w14:paraId="1C712F3E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E17E7F">
              <w:rPr>
                <w:rFonts w:ascii="Cambria" w:hAnsi="Cambria"/>
                <w:b/>
                <w:lang w:val="en-US"/>
                <w:rPrChange w:id="413" w:author="Ahmed Elorche [2]" w:date="2018-11-19T14:14:00Z">
                  <w:rPr>
                    <w:rFonts w:ascii="Cambria" w:hAnsi="Cambria"/>
                    <w:b/>
                  </w:rPr>
                </w:rPrChange>
              </w:rPr>
              <w:t>Note:</w:t>
            </w:r>
            <w:r w:rsidRPr="00E17E7F">
              <w:rPr>
                <w:rFonts w:ascii="Cambria" w:hAnsi="Cambria"/>
                <w:lang w:val="en-US"/>
                <w:rPrChange w:id="414" w:author="Ahmed Elorche [2]" w:date="2018-11-19T14:14:00Z">
                  <w:rPr>
                    <w:rFonts w:ascii="Cambria" w:hAnsi="Cambria"/>
                  </w:rPr>
                </w:rPrChange>
              </w:rPr>
              <w:t xml:space="preserve"> deposit reference is not standard for all merchants. May differ it ifs GL reference.</w:t>
            </w:r>
          </w:p>
        </w:tc>
      </w:tr>
      <w:tr w:rsidR="00C03F94" w:rsidRPr="00BF4F29" w14:paraId="5AFDADF2" w14:textId="77777777" w:rsidTr="003E0132">
        <w:tc>
          <w:tcPr>
            <w:tcW w:w="465" w:type="dxa"/>
            <w:vAlign w:val="center"/>
          </w:tcPr>
          <w:p w14:paraId="2FB8ABD9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  <w:tc>
          <w:tcPr>
            <w:tcW w:w="1810" w:type="dxa"/>
            <w:vAlign w:val="center"/>
          </w:tcPr>
          <w:p w14:paraId="5AA574E7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DDA/GL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264" w:type="dxa"/>
            <w:vAlign w:val="center"/>
          </w:tcPr>
          <w:p w14:paraId="1882B04A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846" w:type="dxa"/>
            <w:vAlign w:val="center"/>
          </w:tcPr>
          <w:p w14:paraId="68B1CFB6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087A683D" w14:textId="77777777" w:rsidR="00C03F94" w:rsidRPr="002A6C28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commentRangeStart w:id="415"/>
            <w:r w:rsidRPr="002A6C28">
              <w:rPr>
                <w:rFonts w:ascii="Cambria" w:hAnsi="Cambria"/>
                <w:szCs w:val="16"/>
                <w:lang w:val="en-ZA"/>
              </w:rPr>
              <w:t>5042 – Credit to merchant account</w:t>
            </w:r>
            <w:commentRangeEnd w:id="415"/>
            <w:r w:rsidR="00711413">
              <w:rPr>
                <w:rStyle w:val="Marquedecommentaire"/>
              </w:rPr>
              <w:commentReference w:id="415"/>
            </w:r>
          </w:p>
        </w:tc>
      </w:tr>
      <w:tr w:rsidR="00C03F94" w:rsidRPr="00BF4F29" w14:paraId="5EC34ABD" w14:textId="77777777" w:rsidTr="003E0132">
        <w:tc>
          <w:tcPr>
            <w:tcW w:w="465" w:type="dxa"/>
            <w:vAlign w:val="center"/>
          </w:tcPr>
          <w:p w14:paraId="5107092F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13</w:t>
            </w:r>
          </w:p>
        </w:tc>
        <w:tc>
          <w:tcPr>
            <w:tcW w:w="1810" w:type="dxa"/>
            <w:vAlign w:val="center"/>
          </w:tcPr>
          <w:p w14:paraId="15F83BF9" w14:textId="77777777" w:rsidR="00C03F94" w:rsidRPr="006F7069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Debited</w:t>
            </w:r>
          </w:p>
        </w:tc>
        <w:tc>
          <w:tcPr>
            <w:tcW w:w="1264" w:type="dxa"/>
            <w:vAlign w:val="center"/>
          </w:tcPr>
          <w:p w14:paraId="6F218882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846" w:type="dxa"/>
            <w:vAlign w:val="center"/>
          </w:tcPr>
          <w:p w14:paraId="747EE73F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  <w:tc>
          <w:tcPr>
            <w:tcW w:w="4975" w:type="dxa"/>
          </w:tcPr>
          <w:p w14:paraId="437A5E30" w14:textId="77777777" w:rsidR="00C03F94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 xml:space="preserve">Amount debited to merchant’s credit or primary </w:t>
            </w:r>
            <w:r>
              <w:rPr>
                <w:rFonts w:ascii="Cambria" w:hAnsi="Cambria"/>
                <w:szCs w:val="16"/>
                <w:lang w:val="en-ZA"/>
              </w:rPr>
              <w:lastRenderedPageBreak/>
              <w:t>account.</w:t>
            </w:r>
          </w:p>
          <w:p w14:paraId="487C2C7B" w14:textId="77777777" w:rsidR="00C03F94" w:rsidRPr="00523520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>e.g. 10000.00</w:t>
            </w:r>
          </w:p>
        </w:tc>
      </w:tr>
      <w:tr w:rsidR="00C03F94" w:rsidRPr="00BF4F29" w14:paraId="712F3703" w14:textId="77777777" w:rsidTr="003E0132">
        <w:trPr>
          <w:trHeight w:val="1475"/>
        </w:trPr>
        <w:tc>
          <w:tcPr>
            <w:tcW w:w="465" w:type="dxa"/>
            <w:vAlign w:val="center"/>
          </w:tcPr>
          <w:p w14:paraId="05172F9F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AD12F9">
              <w:rPr>
                <w:rFonts w:ascii="Cambria" w:hAnsi="Cambria"/>
                <w:lang w:val="en-ZA"/>
              </w:rPr>
              <w:lastRenderedPageBreak/>
              <w:t>14</w:t>
            </w:r>
          </w:p>
        </w:tc>
        <w:tc>
          <w:tcPr>
            <w:tcW w:w="1810" w:type="dxa"/>
            <w:vAlign w:val="center"/>
          </w:tcPr>
          <w:p w14:paraId="658A9D02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Debited</w:t>
            </w:r>
          </w:p>
        </w:tc>
        <w:tc>
          <w:tcPr>
            <w:tcW w:w="1264" w:type="dxa"/>
            <w:vAlign w:val="center"/>
          </w:tcPr>
          <w:p w14:paraId="11B6430D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846" w:type="dxa"/>
            <w:vAlign w:val="center"/>
          </w:tcPr>
          <w:p w14:paraId="1836FDBA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  <w:tc>
          <w:tcPr>
            <w:tcW w:w="4975" w:type="dxa"/>
          </w:tcPr>
          <w:p w14:paraId="10B07E4C" w14:textId="77777777" w:rsidR="00C03F94" w:rsidRPr="002A6C28" w:rsidRDefault="00C03F94" w:rsidP="003E0132">
            <w:pPr>
              <w:spacing w:line="360" w:lineRule="auto"/>
              <w:rPr>
                <w:rFonts w:ascii="Cambria" w:hAnsi="Cambria"/>
                <w:b/>
                <w:lang w:val="en-ZA"/>
              </w:rPr>
            </w:pPr>
            <w:r w:rsidRPr="002A6C28">
              <w:rPr>
                <w:rFonts w:ascii="Cambria" w:hAnsi="Cambria"/>
                <w:lang w:val="en-ZA"/>
              </w:rPr>
              <w:t>Should be the GL account debited for the credited account</w:t>
            </w:r>
            <w:r w:rsidRPr="005E23DA">
              <w:rPr>
                <w:rFonts w:ascii="Cambria" w:hAnsi="Cambria"/>
                <w:lang w:val="en-ZA"/>
              </w:rPr>
              <w:t>.</w:t>
            </w:r>
            <w:r>
              <w:rPr>
                <w:rFonts w:ascii="Cambria" w:hAnsi="Cambria"/>
                <w:lang w:val="en-ZA"/>
              </w:rPr>
              <w:t xml:space="preserve"> </w:t>
            </w:r>
            <w:r w:rsidRPr="005E23DA">
              <w:rPr>
                <w:rFonts w:ascii="Cambria" w:hAnsi="Cambria"/>
                <w:lang w:val="en-ZA"/>
              </w:rPr>
              <w:t>Account should be equal to 11 characters.</w:t>
            </w:r>
          </w:p>
          <w:p w14:paraId="5DE9E626" w14:textId="77777777" w:rsidR="00C03F94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>e.g. 91001112104</w:t>
            </w:r>
          </w:p>
        </w:tc>
      </w:tr>
      <w:tr w:rsidR="00C03F94" w:rsidRPr="00192D39" w14:paraId="6C0482AF" w14:textId="77777777" w:rsidTr="003E0132">
        <w:trPr>
          <w:trHeight w:val="1475"/>
        </w:trPr>
        <w:tc>
          <w:tcPr>
            <w:tcW w:w="465" w:type="dxa"/>
            <w:vAlign w:val="center"/>
          </w:tcPr>
          <w:p w14:paraId="3B5E6DEB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 w:rsidRPr="00AD12F9">
              <w:rPr>
                <w:rFonts w:ascii="Cambria" w:hAnsi="Cambria"/>
                <w:lang w:val="en-ZA"/>
              </w:rPr>
              <w:t>15</w:t>
            </w:r>
          </w:p>
        </w:tc>
        <w:tc>
          <w:tcPr>
            <w:tcW w:w="1810" w:type="dxa"/>
            <w:vAlign w:val="center"/>
          </w:tcPr>
          <w:p w14:paraId="30ABA5B7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264" w:type="dxa"/>
            <w:vAlign w:val="center"/>
          </w:tcPr>
          <w:p w14:paraId="4401330C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7D103DD4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  <w:tc>
          <w:tcPr>
            <w:tcW w:w="4975" w:type="dxa"/>
          </w:tcPr>
          <w:p w14:paraId="7320F27C" w14:textId="77777777" w:rsidR="00C03F94" w:rsidRPr="00E17E7F" w:rsidRDefault="00C03F94" w:rsidP="003E0132">
            <w:pPr>
              <w:pStyle w:val="CambriaBody"/>
              <w:rPr>
                <w:lang w:val="en-US"/>
                <w:rPrChange w:id="416" w:author="Ahmed Elorche [2]" w:date="2018-11-19T14:14:00Z">
                  <w:rPr/>
                </w:rPrChange>
              </w:rPr>
            </w:pPr>
            <w:r w:rsidRPr="00E17E7F">
              <w:rPr>
                <w:lang w:val="en-US"/>
                <w:rPrChange w:id="417" w:author="Ahmed Elorche [2]" w:date="2018-11-19T14:14:00Z">
                  <w:rPr/>
                </w:rPrChange>
              </w:rPr>
              <w:t>e.g.  SBX72087000000176</w:t>
            </w:r>
          </w:p>
          <w:p w14:paraId="520384A5" w14:textId="77777777" w:rsidR="00C03F94" w:rsidRPr="002A6C28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E17E7F">
              <w:rPr>
                <w:rFonts w:ascii="Cambria" w:hAnsi="Cambria"/>
                <w:b/>
                <w:lang w:val="en-US"/>
                <w:rPrChange w:id="418" w:author="Ahmed Elorche [2]" w:date="2018-11-19T14:14:00Z">
                  <w:rPr>
                    <w:rFonts w:ascii="Cambria" w:hAnsi="Cambria"/>
                    <w:b/>
                  </w:rPr>
                </w:rPrChange>
              </w:rPr>
              <w:t>Note:</w:t>
            </w:r>
            <w:r w:rsidRPr="00E17E7F">
              <w:rPr>
                <w:rFonts w:ascii="Cambria" w:hAnsi="Cambria"/>
                <w:lang w:val="en-US"/>
                <w:rPrChange w:id="419" w:author="Ahmed Elorche [2]" w:date="2018-11-19T14:14:00Z">
                  <w:rPr>
                    <w:rFonts w:ascii="Cambria" w:hAnsi="Cambria"/>
                  </w:rPr>
                </w:rPrChange>
              </w:rPr>
              <w:t xml:space="preserve"> deposit reference is not standard for all merchants. May differ it ifs GL reference.</w:t>
            </w:r>
          </w:p>
        </w:tc>
      </w:tr>
      <w:tr w:rsidR="00C03F94" w:rsidRPr="00192D39" w14:paraId="28D89FDB" w14:textId="77777777" w:rsidTr="003E0132">
        <w:trPr>
          <w:trHeight w:val="800"/>
        </w:trPr>
        <w:tc>
          <w:tcPr>
            <w:tcW w:w="465" w:type="dxa"/>
            <w:vAlign w:val="center"/>
          </w:tcPr>
          <w:p w14:paraId="04165E20" w14:textId="77777777" w:rsidR="00C03F94" w:rsidRPr="006F706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16</w:t>
            </w:r>
          </w:p>
        </w:tc>
        <w:tc>
          <w:tcPr>
            <w:tcW w:w="1810" w:type="dxa"/>
            <w:vAlign w:val="center"/>
          </w:tcPr>
          <w:p w14:paraId="6925B07D" w14:textId="77777777" w:rsidR="00C03F94" w:rsidRDefault="00C03F94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264" w:type="dxa"/>
            <w:vAlign w:val="center"/>
          </w:tcPr>
          <w:p w14:paraId="65F09475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846" w:type="dxa"/>
            <w:vAlign w:val="center"/>
          </w:tcPr>
          <w:p w14:paraId="597C3FAB" w14:textId="77777777" w:rsidR="00C03F94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  <w:tc>
          <w:tcPr>
            <w:tcW w:w="4975" w:type="dxa"/>
          </w:tcPr>
          <w:p w14:paraId="0EA363EF" w14:textId="1ECCB939" w:rsidR="00C03F94" w:rsidRPr="002E739C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  <w:r>
              <w:rPr>
                <w:rFonts w:ascii="Cambria" w:hAnsi="Cambria"/>
                <w:szCs w:val="16"/>
                <w:lang w:val="en-ZA"/>
              </w:rPr>
              <w:t>9998</w:t>
            </w:r>
            <w:r w:rsidRPr="002E739C">
              <w:rPr>
                <w:rFonts w:ascii="Cambria" w:hAnsi="Cambria"/>
                <w:szCs w:val="16"/>
                <w:lang w:val="en-ZA"/>
              </w:rPr>
              <w:t xml:space="preserve"> – </w:t>
            </w:r>
            <w:r>
              <w:rPr>
                <w:rFonts w:ascii="Cambria" w:hAnsi="Cambria"/>
                <w:szCs w:val="16"/>
                <w:lang w:val="en-ZA"/>
              </w:rPr>
              <w:t xml:space="preserve">Debit </w:t>
            </w:r>
            <w:del w:id="420" w:author="Peenz, Jacobus" w:date="2018-03-02T14:17:00Z">
              <w:r w:rsidDel="000E767C">
                <w:rPr>
                  <w:rFonts w:ascii="Cambria" w:hAnsi="Cambria"/>
                  <w:szCs w:val="16"/>
                  <w:lang w:val="en-ZA"/>
                </w:rPr>
                <w:delText xml:space="preserve">or credit </w:delText>
              </w:r>
            </w:del>
            <w:r>
              <w:rPr>
                <w:rFonts w:ascii="Cambria" w:hAnsi="Cambria"/>
                <w:szCs w:val="16"/>
                <w:lang w:val="en-ZA"/>
              </w:rPr>
              <w:t>to GL account.</w:t>
            </w:r>
          </w:p>
          <w:p w14:paraId="3E952291" w14:textId="7F72D9D8" w:rsidR="00C2305F" w:rsidRPr="002E739C" w:rsidRDefault="00C2305F" w:rsidP="00C2305F">
            <w:pPr>
              <w:spacing w:line="360" w:lineRule="auto"/>
              <w:rPr>
                <w:ins w:id="421" w:author="Peenz, Jacobus" w:date="2018-03-02T14:17:00Z"/>
                <w:rFonts w:ascii="Cambria" w:hAnsi="Cambria"/>
                <w:szCs w:val="16"/>
                <w:lang w:val="en-ZA"/>
              </w:rPr>
            </w:pPr>
            <w:ins w:id="422" w:author="Peenz, Jacobus" w:date="2018-03-02T14:17:00Z">
              <w:r>
                <w:rPr>
                  <w:rFonts w:ascii="Cambria" w:hAnsi="Cambria"/>
                  <w:szCs w:val="16"/>
                  <w:lang w:val="en-ZA"/>
                </w:rPr>
                <w:t>999</w:t>
              </w:r>
            </w:ins>
            <w:ins w:id="423" w:author="Peenz, Jacobus" w:date="2018-03-02T14:18:00Z">
              <w:r>
                <w:rPr>
                  <w:rFonts w:ascii="Cambria" w:hAnsi="Cambria"/>
                  <w:szCs w:val="16"/>
                  <w:lang w:val="en-ZA"/>
                </w:rPr>
                <w:t>9</w:t>
              </w:r>
            </w:ins>
            <w:ins w:id="424" w:author="Peenz, Jacobus" w:date="2018-03-02T14:17:00Z">
              <w:r w:rsidRPr="002E739C">
                <w:rPr>
                  <w:rFonts w:ascii="Cambria" w:hAnsi="Cambria"/>
                  <w:szCs w:val="16"/>
                  <w:lang w:val="en-ZA"/>
                </w:rPr>
                <w:t xml:space="preserve"> – </w:t>
              </w:r>
            </w:ins>
            <w:ins w:id="425" w:author="Peenz, Jacobus" w:date="2018-03-02T14:18:00Z">
              <w:r>
                <w:rPr>
                  <w:rFonts w:ascii="Cambria" w:hAnsi="Cambria"/>
                  <w:szCs w:val="16"/>
                  <w:lang w:val="en-ZA"/>
                </w:rPr>
                <w:t>Credit</w:t>
              </w:r>
            </w:ins>
            <w:ins w:id="426" w:author="Peenz, Jacobus" w:date="2018-03-02T14:17:00Z">
              <w:r>
                <w:rPr>
                  <w:rFonts w:ascii="Cambria" w:hAnsi="Cambria"/>
                  <w:szCs w:val="16"/>
                  <w:lang w:val="en-ZA"/>
                </w:rPr>
                <w:t xml:space="preserve"> to GL account.</w:t>
              </w:r>
            </w:ins>
          </w:p>
          <w:p w14:paraId="2D3D6F03" w14:textId="77777777" w:rsidR="00C03F94" w:rsidRPr="008D4F42" w:rsidRDefault="00C03F94" w:rsidP="003E0132">
            <w:pPr>
              <w:spacing w:line="360" w:lineRule="auto"/>
              <w:rPr>
                <w:rFonts w:ascii="Cambria" w:hAnsi="Cambria"/>
                <w:szCs w:val="16"/>
                <w:lang w:val="en-ZA"/>
              </w:rPr>
            </w:pPr>
          </w:p>
        </w:tc>
      </w:tr>
      <w:tr w:rsidR="00C03F94" w:rsidRPr="00192D39" w14:paraId="6E7D4655" w14:textId="77777777" w:rsidTr="003E0132">
        <w:trPr>
          <w:trHeight w:val="800"/>
        </w:trPr>
        <w:tc>
          <w:tcPr>
            <w:tcW w:w="465" w:type="dxa"/>
            <w:vAlign w:val="center"/>
          </w:tcPr>
          <w:p w14:paraId="19795F44" w14:textId="77777777" w:rsidR="00C03F94" w:rsidRPr="00AD12F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17</w:t>
            </w:r>
          </w:p>
        </w:tc>
        <w:tc>
          <w:tcPr>
            <w:tcW w:w="1810" w:type="dxa"/>
            <w:vAlign w:val="center"/>
          </w:tcPr>
          <w:p w14:paraId="60486AD9" w14:textId="77777777" w:rsidR="00C03F94" w:rsidRPr="008C3070" w:rsidRDefault="00C03F94" w:rsidP="003E0132">
            <w:pPr>
              <w:spacing w:line="360" w:lineRule="auto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VODS trace ID</w:t>
            </w:r>
          </w:p>
        </w:tc>
        <w:tc>
          <w:tcPr>
            <w:tcW w:w="1264" w:type="dxa"/>
            <w:vAlign w:val="center"/>
          </w:tcPr>
          <w:p w14:paraId="5537FB0B" w14:textId="77777777" w:rsidR="00C03F94" w:rsidRPr="008C3070" w:rsidRDefault="00C03F94" w:rsidP="003E0132">
            <w:pPr>
              <w:spacing w:line="360" w:lineRule="auto"/>
              <w:jc w:val="center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846" w:type="dxa"/>
            <w:vAlign w:val="center"/>
          </w:tcPr>
          <w:p w14:paraId="5FA6CAA2" w14:textId="77777777" w:rsidR="00C03F94" w:rsidRPr="008C3070" w:rsidRDefault="00C03F94" w:rsidP="003E0132">
            <w:pPr>
              <w:spacing w:line="360" w:lineRule="auto"/>
              <w:jc w:val="center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  <w:tc>
          <w:tcPr>
            <w:tcW w:w="4975" w:type="dxa"/>
          </w:tcPr>
          <w:p w14:paraId="1CB88970" w14:textId="77777777" w:rsidR="00C03F94" w:rsidRPr="008C3070" w:rsidRDefault="00C03F94" w:rsidP="003E0132">
            <w:pPr>
              <w:spacing w:line="360" w:lineRule="auto"/>
              <w:rPr>
                <w:rFonts w:ascii="Cambria" w:hAnsi="Cambria"/>
                <w:color w:val="FF0000"/>
                <w:szCs w:val="16"/>
                <w:lang w:val="en-ZA"/>
              </w:rPr>
            </w:pPr>
            <w:r>
              <w:rPr>
                <w:rFonts w:ascii="Cambria" w:hAnsi="Cambria"/>
                <w:lang w:val="en-ZA"/>
              </w:rPr>
              <w:t>The VODS Trace ID for the transaction processed.</w:t>
            </w:r>
          </w:p>
        </w:tc>
      </w:tr>
      <w:tr w:rsidR="00C03F94" w:rsidRPr="00192D39" w14:paraId="410B2760" w14:textId="77777777" w:rsidTr="003E0132">
        <w:tc>
          <w:tcPr>
            <w:tcW w:w="465" w:type="dxa"/>
            <w:vAlign w:val="center"/>
          </w:tcPr>
          <w:p w14:paraId="57001101" w14:textId="77777777" w:rsidR="00C03F94" w:rsidRPr="00AD12F9" w:rsidRDefault="00C03F94" w:rsidP="003E0132">
            <w:pPr>
              <w:spacing w:line="360" w:lineRule="auto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18</w:t>
            </w:r>
          </w:p>
        </w:tc>
        <w:tc>
          <w:tcPr>
            <w:tcW w:w="1810" w:type="dxa"/>
            <w:vAlign w:val="center"/>
          </w:tcPr>
          <w:p w14:paraId="38994362" w14:textId="77777777" w:rsidR="00C03F94" w:rsidRPr="008C3070" w:rsidRDefault="00C03F94" w:rsidP="003E0132">
            <w:pPr>
              <w:spacing w:line="360" w:lineRule="auto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VODS Status Code</w:t>
            </w:r>
          </w:p>
        </w:tc>
        <w:tc>
          <w:tcPr>
            <w:tcW w:w="1264" w:type="dxa"/>
            <w:vAlign w:val="center"/>
          </w:tcPr>
          <w:p w14:paraId="6ABACF48" w14:textId="77777777" w:rsidR="00C03F94" w:rsidRPr="008C3070" w:rsidRDefault="00C03F94" w:rsidP="003E0132">
            <w:pPr>
              <w:spacing w:line="360" w:lineRule="auto"/>
              <w:jc w:val="center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ALPHA</w:t>
            </w:r>
          </w:p>
        </w:tc>
        <w:tc>
          <w:tcPr>
            <w:tcW w:w="846" w:type="dxa"/>
            <w:vAlign w:val="center"/>
          </w:tcPr>
          <w:p w14:paraId="1BAEDE57" w14:textId="77777777" w:rsidR="00C03F94" w:rsidRPr="008C3070" w:rsidRDefault="00C03F94" w:rsidP="003E0132">
            <w:pPr>
              <w:spacing w:line="360" w:lineRule="auto"/>
              <w:jc w:val="center"/>
              <w:rPr>
                <w:rFonts w:ascii="Cambria" w:hAnsi="Cambria"/>
                <w:color w:val="FF0000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  <w:tc>
          <w:tcPr>
            <w:tcW w:w="4975" w:type="dxa"/>
          </w:tcPr>
          <w:p w14:paraId="1E9479A3" w14:textId="77777777" w:rsidR="00C03F94" w:rsidRPr="008C3070" w:rsidRDefault="00C03F94" w:rsidP="003E0132">
            <w:pPr>
              <w:spacing w:line="360" w:lineRule="auto"/>
              <w:rPr>
                <w:rFonts w:ascii="Cambria" w:hAnsi="Cambria"/>
                <w:color w:val="FF0000"/>
                <w:lang w:val="en-ZA"/>
              </w:rPr>
            </w:pPr>
            <w:commentRangeStart w:id="427"/>
            <w:r>
              <w:rPr>
                <w:rFonts w:ascii="Cambria" w:hAnsi="Cambria"/>
                <w:szCs w:val="16"/>
                <w:lang w:val="en-ZA"/>
              </w:rPr>
              <w:t xml:space="preserve">VODS status code should be tied to the </w:t>
            </w:r>
            <w:commentRangeEnd w:id="427"/>
            <w:r w:rsidR="007D0BCA">
              <w:rPr>
                <w:rStyle w:val="Marquedecommentaire"/>
              </w:rPr>
              <w:commentReference w:id="427"/>
            </w:r>
          </w:p>
        </w:tc>
      </w:tr>
    </w:tbl>
    <w:p w14:paraId="1EB05E51" w14:textId="77777777" w:rsidR="009F31E7" w:rsidRDefault="009F31E7" w:rsidP="00E54D5E">
      <w:pPr>
        <w:pStyle w:val="Paragraph"/>
        <w:rPr>
          <w:rFonts w:ascii="Arial" w:hAnsi="Arial"/>
          <w:lang w:val="en-US"/>
        </w:rPr>
      </w:pPr>
    </w:p>
    <w:p w14:paraId="49F33A9B" w14:textId="6F1F00F2" w:rsidR="00E54D5E" w:rsidRPr="009F31E7" w:rsidRDefault="00E54D5E" w:rsidP="00E54D5E">
      <w:pPr>
        <w:pStyle w:val="Paragraph"/>
        <w:rPr>
          <w:rFonts w:ascii="Arial" w:hAnsi="Arial"/>
          <w:lang w:val="en-US"/>
        </w:rPr>
      </w:pPr>
      <w:r w:rsidRPr="00693ABF">
        <w:rPr>
          <w:rFonts w:ascii="Arial" w:hAnsi="Arial"/>
          <w:lang w:val="en-US"/>
        </w:rPr>
        <w:t>The received message will be logged in SMB_OTHER MESSAGES</w:t>
      </w:r>
      <w:r w:rsidRPr="00693ABF">
        <w:rPr>
          <w:rFonts w:ascii="Arial" w:hAnsi="Arial"/>
          <w:lang w:val="en-ZA"/>
        </w:rPr>
        <w:t xml:space="preserve"> described hereafter:</w:t>
      </w:r>
      <w:r w:rsidRPr="00693ABF">
        <w:rPr>
          <w:rFonts w:ascii="Arial" w:hAnsi="Arial"/>
          <w:lang w:val="en-US"/>
        </w:rPr>
        <w:tab/>
        <w:t xml:space="preserve"> </w:t>
      </w:r>
    </w:p>
    <w:p w14:paraId="131C355C" w14:textId="77777777" w:rsidR="00E54D5E" w:rsidRDefault="00E54D5E" w:rsidP="00E54D5E">
      <w:pPr>
        <w:pStyle w:val="Paragraph"/>
        <w:rPr>
          <w:lang w:val="en-US"/>
        </w:rPr>
      </w:pPr>
    </w:p>
    <w:tbl>
      <w:tblPr>
        <w:tblW w:w="54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17"/>
        <w:gridCol w:w="1559"/>
      </w:tblGrid>
      <w:tr w:rsidR="00E54D5E" w:rsidRPr="00600759" w14:paraId="36F385A1" w14:textId="77777777" w:rsidTr="003E0132">
        <w:trPr>
          <w:trHeight w:val="290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C37D739" w14:textId="77777777" w:rsidR="00E54D5E" w:rsidRPr="00600759" w:rsidRDefault="00E54D5E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Field name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488684" w14:textId="77777777" w:rsidR="00E54D5E" w:rsidRPr="00600759" w:rsidRDefault="00E54D5E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0A5D4382" w14:textId="77777777" w:rsidR="00E54D5E" w:rsidRDefault="00E54D5E" w:rsidP="003E0132">
            <w:pPr>
              <w:spacing w:before="0"/>
              <w:jc w:val="center"/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ZA" w:eastAsia="en-ZA"/>
              </w:rPr>
              <w:t>Length</w:t>
            </w:r>
          </w:p>
        </w:tc>
      </w:tr>
      <w:tr w:rsidR="00E54D5E" w:rsidRPr="00600759" w14:paraId="61CF0B48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A3C31" w14:textId="77777777" w:rsidR="00E54D5E" w:rsidRPr="006F7069" w:rsidRDefault="00E54D5E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Message 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40150" w14:textId="77777777" w:rsidR="00E54D5E" w:rsidRPr="00600759" w:rsidRDefault="00E54D5E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327EA" w14:textId="77777777" w:rsidR="00E54D5E" w:rsidRPr="0018574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2</w:t>
            </w:r>
          </w:p>
        </w:tc>
      </w:tr>
      <w:tr w:rsidR="00E54D5E" w:rsidRPr="00600759" w14:paraId="2538D4D5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A9BD" w14:textId="77777777" w:rsidR="00E54D5E" w:rsidRDefault="00E54D5E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Bag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96AB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D043F" w14:textId="77777777" w:rsidR="00E54D5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14</w:t>
            </w:r>
          </w:p>
        </w:tc>
      </w:tr>
      <w:tr w:rsidR="00E54D5E" w:rsidRPr="00600759" w14:paraId="1FFD087B" w14:textId="77777777" w:rsidTr="003E0132">
        <w:trPr>
          <w:trHeight w:val="306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B118" w14:textId="77777777" w:rsidR="00E54D5E" w:rsidRPr="006F7069" w:rsidRDefault="00E54D5E" w:rsidP="003E0132">
            <w:pPr>
              <w:spacing w:line="360" w:lineRule="auto"/>
              <w:jc w:val="left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Device Number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A4A8" w14:textId="77777777" w:rsidR="00E54D5E" w:rsidRPr="0018574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8B10D" w14:textId="77777777" w:rsidR="00E54D5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color w:val="000000"/>
                <w:lang w:val="en-ZA" w:eastAsia="en-ZA"/>
              </w:rPr>
              <w:t>15</w:t>
            </w:r>
          </w:p>
        </w:tc>
      </w:tr>
      <w:tr w:rsidR="00E54D5E" w:rsidRPr="00600759" w14:paraId="25FF4D22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1878" w14:textId="77777777" w:rsidR="00E54D5E" w:rsidRPr="006F7069" w:rsidRDefault="00E54D5E" w:rsidP="003E0132">
            <w:pPr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Transaction ID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69FDD" w14:textId="77777777" w:rsidR="00E54D5E" w:rsidRPr="00600759" w:rsidRDefault="00E54D5E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 w:rsidRPr="0018574E"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FCD2F" w14:textId="77777777" w:rsidR="00E54D5E" w:rsidRPr="0018574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color w:val="000000"/>
                <w:lang w:val="en-ZA" w:eastAsia="en-ZA"/>
              </w:rPr>
              <w:t>10</w:t>
            </w:r>
          </w:p>
        </w:tc>
      </w:tr>
      <w:tr w:rsidR="00E54D5E" w:rsidRPr="00600759" w14:paraId="3A1CAE15" w14:textId="77777777" w:rsidTr="003E0132">
        <w:trPr>
          <w:trHeight w:val="39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EC8A6" w14:textId="77777777" w:rsidR="00E54D5E" w:rsidRPr="006F7069" w:rsidRDefault="00E54D5E" w:rsidP="003E0132">
            <w:pPr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Received message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46417" w14:textId="77777777" w:rsidR="00E54D5E" w:rsidRPr="00600759" w:rsidRDefault="00E54D5E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0B3C1" w14:textId="77777777" w:rsidR="00E54D5E" w:rsidRPr="0018574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 w:rsidRPr="0018574E">
              <w:rPr>
                <w:rFonts w:asciiTheme="majorHAnsi" w:hAnsiTheme="majorHAnsi"/>
                <w:lang w:val="en-ZA"/>
              </w:rPr>
              <w:t>15</w:t>
            </w:r>
            <w:r>
              <w:rPr>
                <w:rFonts w:asciiTheme="majorHAnsi" w:hAnsiTheme="majorHAnsi"/>
                <w:lang w:val="en-ZA"/>
              </w:rPr>
              <w:t>0</w:t>
            </w:r>
          </w:p>
        </w:tc>
      </w:tr>
      <w:tr w:rsidR="00E54D5E" w:rsidRPr="00600759" w14:paraId="75F611D1" w14:textId="77777777" w:rsidTr="003E0132">
        <w:trPr>
          <w:trHeight w:val="38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F3397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Result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B317F" w14:textId="77777777" w:rsidR="00E54D5E" w:rsidRPr="00600759" w:rsidRDefault="00E54D5E" w:rsidP="003E0132">
            <w:pPr>
              <w:spacing w:before="0"/>
              <w:jc w:val="center"/>
              <w:rPr>
                <w:rFonts w:ascii="Arial" w:hAnsi="Arial"/>
                <w:color w:val="000000"/>
                <w:lang w:val="en-ZA" w:eastAsia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6C8E8" w14:textId="77777777" w:rsidR="00E54D5E" w:rsidRPr="0018574E" w:rsidRDefault="00E54D5E" w:rsidP="003E0132">
            <w:pPr>
              <w:spacing w:before="0"/>
              <w:jc w:val="center"/>
              <w:rPr>
                <w:rFonts w:asciiTheme="majorHAnsi" w:hAnsiTheme="majorHAnsi"/>
                <w:color w:val="000000"/>
                <w:lang w:val="en-ZA" w:eastAsia="en-ZA"/>
              </w:rPr>
            </w:pPr>
            <w:r>
              <w:rPr>
                <w:rFonts w:asciiTheme="majorHAnsi" w:hAnsiTheme="majorHAnsi"/>
                <w:lang w:val="en-ZA"/>
              </w:rPr>
              <w:t>4</w:t>
            </w:r>
          </w:p>
        </w:tc>
      </w:tr>
      <w:tr w:rsidR="00E54D5E" w:rsidRPr="0018574E" w14:paraId="2D71AF5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67F33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Container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AC68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C3F24C0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</w:t>
            </w:r>
          </w:p>
        </w:tc>
      </w:tr>
      <w:tr w:rsidR="00E54D5E" w:rsidRPr="0018574E" w14:paraId="65F9B9F1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FA0E5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Transmission Date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75AA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2AD9FD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26</w:t>
            </w:r>
          </w:p>
        </w:tc>
      </w:tr>
      <w:tr w:rsidR="00E54D5E" w:rsidRPr="0018574E" w14:paraId="447C9452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3648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Canister Number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38EE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B3ED4F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6</w:t>
            </w:r>
          </w:p>
        </w:tc>
      </w:tr>
      <w:tr w:rsidR="00E54D5E" w:rsidRPr="0018574E" w14:paraId="428C973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D50B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Currency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3FD3B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7D6B28D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3</w:t>
            </w:r>
          </w:p>
        </w:tc>
      </w:tr>
      <w:tr w:rsidR="00E54D5E" w:rsidRPr="0018574E" w14:paraId="6B54DD7E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6069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Type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0AA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EAFF66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54D5E" w:rsidRPr="0018574E" w14:paraId="20110D3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22B47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Cash Centre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0A0E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CA5649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54D5E" w14:paraId="07A8DD31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B417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Amount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C566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FF1BB3C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54D5E" w:rsidRPr="0018574E" w14:paraId="020D08A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A65F5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Notes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5AF1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4BBC1F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54D5E" w:rsidRPr="0018574E" w14:paraId="328E3F90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1EC66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Total Coins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D6F4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E912D93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10</w:t>
            </w:r>
          </w:p>
        </w:tc>
      </w:tr>
      <w:tr w:rsidR="00E54D5E" w:rsidRPr="0018574E" w14:paraId="2D3C888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4504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6BCA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3B90D3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3DF3712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F6C4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6343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1ED0C0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68EFE4F5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82A93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6219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093960A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7BD8A62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F776D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6411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7DCC75A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4DC2776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0E6C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2BA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C01D7D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3FB49B0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5109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A834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DA95E0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31EB7BA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120D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A256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499F8D2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14DE172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E766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0832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3A465B1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2B49169C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5968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AD6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46CC187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5AB5BBE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52BD9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011E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257BB3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7AA51525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F94A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4F1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60C22EF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0EF36C7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922FB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FB873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CC3CF4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66DB1F51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3E36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6D90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72F263E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6F026CF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D5DEF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8F2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D96031E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436DDC3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B1C1E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Denomination15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8363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3475AA8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5</w:t>
            </w:r>
          </w:p>
        </w:tc>
      </w:tr>
      <w:tr w:rsidR="00E54D5E" w:rsidRPr="0018574E" w14:paraId="7E370BEB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D7A4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Amount</w:t>
            </w:r>
            <w:r>
              <w:rPr>
                <w:rFonts w:ascii="Cambria" w:hAnsi="Cambria"/>
                <w:lang w:val="en-ZA"/>
              </w:rPr>
              <w:t xml:space="preserve">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935B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840EFA9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54D5E" w:rsidRPr="00E57D43" w14:paraId="7863B50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3B4C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Credited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8F14" w14:textId="77777777" w:rsidR="00E54D5E" w:rsidRPr="00337F8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969BC2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54D5E" w:rsidRPr="00E57D43" w14:paraId="5E7612ED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4A25D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594F1" w14:textId="77777777" w:rsidR="00E54D5E" w:rsidRPr="00337F8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5DF9C25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54D5E" w:rsidRPr="00E57D43" w14:paraId="5E81C48B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105FB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DDA/GL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5FFF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E2B68B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54D5E" w:rsidRPr="00E57D43" w14:paraId="15EB3C89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DDE5D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lastRenderedPageBreak/>
              <w:t>Amount</w:t>
            </w:r>
            <w:r>
              <w:rPr>
                <w:rFonts w:ascii="Cambria" w:hAnsi="Cambria"/>
                <w:lang w:val="en-ZA"/>
              </w:rPr>
              <w:t xml:space="preserve">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75C5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DECIMAL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3AD431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6F7069">
              <w:rPr>
                <w:rFonts w:ascii="Cambria" w:hAnsi="Cambria"/>
                <w:lang w:val="en-ZA"/>
              </w:rPr>
              <w:t>10</w:t>
            </w:r>
          </w:p>
        </w:tc>
      </w:tr>
      <w:tr w:rsidR="00E54D5E" w:rsidRPr="00E57D43" w14:paraId="70405B67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E1A59" w14:textId="77777777" w:rsidR="00E54D5E" w:rsidRPr="006F7069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Account Debited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5CC95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463A89" w14:textId="77777777" w:rsidR="00E54D5E" w:rsidRPr="006F706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11</w:t>
            </w:r>
          </w:p>
        </w:tc>
      </w:tr>
      <w:tr w:rsidR="00E54D5E" w:rsidRPr="00E57D43" w14:paraId="265002A3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F831D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Deposit Reference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E3C0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0F0C19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30</w:t>
            </w:r>
          </w:p>
        </w:tc>
      </w:tr>
      <w:tr w:rsidR="00E54D5E" w:rsidRPr="00E57D43" w14:paraId="03A02BE6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BBD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GL </w:t>
            </w:r>
            <w:proofErr w:type="spellStart"/>
            <w:r>
              <w:rPr>
                <w:rFonts w:ascii="Cambria" w:hAnsi="Cambria"/>
                <w:lang w:val="en-ZA"/>
              </w:rPr>
              <w:t>Trancode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C82A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726B951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4</w:t>
            </w:r>
          </w:p>
        </w:tc>
      </w:tr>
      <w:tr w:rsidR="00E54D5E" w:rsidRPr="00E57D43" w14:paraId="216F31DA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0D75E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trace 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30F8F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CHAR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548B5B2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12</w:t>
            </w:r>
          </w:p>
        </w:tc>
      </w:tr>
      <w:tr w:rsidR="00E54D5E" w:rsidRPr="00E57D43" w14:paraId="7EFF745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36E9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VODS Status Code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63C2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ALPHA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2DE86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8</w:t>
            </w:r>
          </w:p>
        </w:tc>
      </w:tr>
      <w:tr w:rsidR="00E54D5E" w:rsidRPr="00E57D43" w14:paraId="419B92DF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5B79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>Date create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E747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BF28316" w14:textId="77777777" w:rsidR="00E54D5E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  <w:tr w:rsidR="00E54D5E" w:rsidRPr="00E57D43" w14:paraId="56BC0CF4" w14:textId="77777777" w:rsidTr="003E0132">
        <w:trPr>
          <w:trHeight w:val="386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E517A" w14:textId="77777777" w:rsidR="00E54D5E" w:rsidRDefault="00E54D5E" w:rsidP="003E0132">
            <w:pPr>
              <w:spacing w:line="360" w:lineRule="auto"/>
              <w:rPr>
                <w:rFonts w:ascii="Cambria" w:hAnsi="Cambria"/>
                <w:lang w:val="en-ZA"/>
              </w:rPr>
            </w:pPr>
            <w:r>
              <w:rPr>
                <w:rFonts w:ascii="Cambria" w:hAnsi="Cambria"/>
                <w:lang w:val="en-ZA"/>
              </w:rPr>
              <w:t xml:space="preserve">Date update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6E58" w14:textId="77777777" w:rsidR="00E54D5E" w:rsidRPr="00337F8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337F89">
              <w:rPr>
                <w:rFonts w:ascii="Cambria" w:hAnsi="Cambria"/>
                <w:lang w:val="en-ZA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25DE236" w14:textId="77777777" w:rsidR="00E54D5E" w:rsidRPr="00404079" w:rsidRDefault="00E54D5E" w:rsidP="003E0132">
            <w:pPr>
              <w:spacing w:before="0"/>
              <w:jc w:val="center"/>
              <w:rPr>
                <w:rFonts w:ascii="Cambria" w:hAnsi="Cambria"/>
                <w:lang w:val="en-ZA"/>
              </w:rPr>
            </w:pPr>
            <w:r w:rsidRPr="00404079">
              <w:rPr>
                <w:rFonts w:ascii="Cambria" w:hAnsi="Cambria"/>
                <w:lang w:val="en-ZA"/>
              </w:rPr>
              <w:t>14</w:t>
            </w:r>
          </w:p>
        </w:tc>
      </w:tr>
    </w:tbl>
    <w:p w14:paraId="30118DAC" w14:textId="51D02A38" w:rsidR="00C03F94" w:rsidRDefault="00C03F94" w:rsidP="00C47FC4">
      <w:pPr>
        <w:pStyle w:val="Paragraph"/>
        <w:rPr>
          <w:ins w:id="428" w:author="Ahmed Elorche" w:date="2018-11-30T16:54:00Z"/>
          <w:rFonts w:ascii="Arial" w:hAnsi="Arial" w:cs="Arial"/>
          <w:snapToGrid w:val="0"/>
          <w:lang w:val="en-US"/>
        </w:rPr>
      </w:pPr>
    </w:p>
    <w:p w14:paraId="39F074DF" w14:textId="58C05046" w:rsidR="00C951B2" w:rsidRDefault="00C951B2" w:rsidP="00C47FC4">
      <w:pPr>
        <w:pStyle w:val="Paragraph"/>
        <w:rPr>
          <w:ins w:id="429" w:author="Ahmed Elorche" w:date="2018-11-30T16:54:00Z"/>
          <w:rFonts w:ascii="Arial" w:hAnsi="Arial" w:cs="Arial"/>
          <w:snapToGrid w:val="0"/>
          <w:lang w:val="en-US"/>
        </w:rPr>
      </w:pPr>
    </w:p>
    <w:p w14:paraId="64D46F49" w14:textId="44BE25E7" w:rsidR="00C951B2" w:rsidRDefault="00C951B2" w:rsidP="00C47FC4">
      <w:pPr>
        <w:pStyle w:val="Paragraph"/>
        <w:rPr>
          <w:ins w:id="430" w:author="Ahmed Elorche" w:date="2018-11-30T16:54:00Z"/>
          <w:rFonts w:ascii="Arial" w:hAnsi="Arial" w:cs="Arial"/>
          <w:snapToGrid w:val="0"/>
          <w:lang w:val="en-US"/>
        </w:rPr>
      </w:pPr>
    </w:p>
    <w:p w14:paraId="4DC0D55A" w14:textId="5E3BD218" w:rsidR="00C951B2" w:rsidRDefault="00C951B2" w:rsidP="00C47FC4">
      <w:pPr>
        <w:pStyle w:val="Paragraph"/>
        <w:rPr>
          <w:ins w:id="431" w:author="Ahmed Elorche" w:date="2018-11-30T17:12:00Z"/>
          <w:rFonts w:ascii="Arial" w:hAnsi="Arial" w:cs="Arial"/>
          <w:snapToGrid w:val="0"/>
          <w:lang w:val="en-US"/>
        </w:rPr>
      </w:pPr>
    </w:p>
    <w:p w14:paraId="37F7B9B6" w14:textId="642DDC7D" w:rsidR="00DB666B" w:rsidRDefault="00DB666B">
      <w:pPr>
        <w:pStyle w:val="Titre1"/>
        <w:numPr>
          <w:ilvl w:val="0"/>
          <w:numId w:val="11"/>
        </w:numPr>
        <w:tabs>
          <w:tab w:val="clear" w:pos="360"/>
          <w:tab w:val="left" w:pos="357"/>
          <w:tab w:val="num" w:pos="672"/>
        </w:tabs>
        <w:ind w:left="357" w:hanging="357"/>
        <w:rPr>
          <w:ins w:id="432" w:author="Ahmed Elorche" w:date="2018-11-30T17:12:00Z"/>
          <w:rFonts w:cs="Arial"/>
          <w:lang w:val="en-US"/>
        </w:rPr>
        <w:pPrChange w:id="433" w:author="Ahmed Elorche" w:date="2018-11-30T17:12:00Z">
          <w:pPr>
            <w:pStyle w:val="Paragraph"/>
          </w:pPr>
        </w:pPrChange>
      </w:pPr>
      <w:bookmarkStart w:id="434" w:name="_Toc531595875"/>
      <w:ins w:id="435" w:author="Ahmed Elorche" w:date="2018-11-30T17:12:00Z">
        <w:r w:rsidRPr="00F25531">
          <w:rPr>
            <w:lang w:val="en-ZA"/>
            <w:rPrChange w:id="436" w:author="Ahmed Elorche" w:date="2018-11-30T17:12:00Z">
              <w:rPr>
                <w:rFonts w:cs="Arial"/>
                <w:lang w:val="en-US"/>
              </w:rPr>
            </w:rPrChange>
          </w:rPr>
          <w:t>SmartBox</w:t>
        </w:r>
        <w:r>
          <w:rPr>
            <w:rFonts w:cs="Arial"/>
            <w:lang w:val="en-US"/>
          </w:rPr>
          <w:t xml:space="preserve"> </w:t>
        </w:r>
        <w:r w:rsidR="00F25531" w:rsidRPr="00F25531">
          <w:rPr>
            <w:lang w:val="en-ZA"/>
            <w:rPrChange w:id="437" w:author="Ahmed Elorche" w:date="2018-11-30T17:12:00Z">
              <w:rPr>
                <w:rFonts w:cs="Arial"/>
                <w:lang w:val="en-US"/>
              </w:rPr>
            </w:rPrChange>
          </w:rPr>
          <w:t>transaction</w:t>
        </w:r>
        <w:r w:rsidR="00F25531">
          <w:rPr>
            <w:rFonts w:cs="Arial"/>
            <w:lang w:val="en-US"/>
          </w:rPr>
          <w:t xml:space="preserve"> control</w:t>
        </w:r>
        <w:bookmarkEnd w:id="434"/>
      </w:ins>
    </w:p>
    <w:p w14:paraId="215000FE" w14:textId="1CBB9801" w:rsidR="00B154E0" w:rsidRPr="00B154E0" w:rsidRDefault="00856335" w:rsidP="00B154E0">
      <w:pPr>
        <w:pStyle w:val="Paragraph"/>
        <w:rPr>
          <w:ins w:id="438" w:author="Ahmed Elorche" w:date="2018-11-30T19:13:00Z"/>
          <w:rFonts w:ascii="Arial" w:hAnsi="Arial" w:cs="Arial"/>
          <w:snapToGrid w:val="0"/>
          <w:lang w:val="en-US"/>
        </w:rPr>
      </w:pPr>
      <w:proofErr w:type="spellStart"/>
      <w:ins w:id="439" w:author="Ahmed Elorche" w:date="2018-11-30T19:13:00Z">
        <w:r>
          <w:rPr>
            <w:rFonts w:ascii="Arial" w:hAnsi="Arial" w:cs="Arial"/>
            <w:snapToGrid w:val="0"/>
            <w:lang w:val="en-US"/>
          </w:rPr>
          <w:t>S</w:t>
        </w:r>
        <w:r w:rsidR="00B154E0" w:rsidRPr="00B154E0">
          <w:rPr>
            <w:rFonts w:ascii="Arial" w:hAnsi="Arial" w:cs="Arial"/>
            <w:snapToGrid w:val="0"/>
            <w:lang w:val="en-US"/>
          </w:rPr>
          <w:t>martbox</w:t>
        </w:r>
        <w:proofErr w:type="spellEnd"/>
        <w:r w:rsidR="00B154E0" w:rsidRPr="00B154E0">
          <w:rPr>
            <w:rFonts w:ascii="Arial" w:hAnsi="Arial" w:cs="Arial"/>
            <w:snapToGrid w:val="0"/>
            <w:lang w:val="en-US"/>
          </w:rPr>
          <w:t xml:space="preserve"> web services message controls are divided </w:t>
        </w:r>
      </w:ins>
      <w:ins w:id="440" w:author="Ahmed Elorche" w:date="2018-11-30T19:14:00Z">
        <w:r>
          <w:rPr>
            <w:rFonts w:ascii="Arial" w:hAnsi="Arial" w:cs="Arial"/>
            <w:snapToGrid w:val="0"/>
            <w:lang w:val="en-US"/>
          </w:rPr>
          <w:t>on two types,</w:t>
        </w:r>
      </w:ins>
      <w:ins w:id="441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 xml:space="preserve"> </w:t>
        </w:r>
      </w:ins>
      <w:ins w:id="442" w:author="Ahmed Elorche" w:date="2018-11-30T19:14:00Z">
        <w:r>
          <w:rPr>
            <w:rFonts w:ascii="Arial" w:hAnsi="Arial" w:cs="Arial"/>
            <w:snapToGrid w:val="0"/>
            <w:lang w:val="en-US"/>
          </w:rPr>
          <w:t xml:space="preserve">the </w:t>
        </w:r>
      </w:ins>
      <w:ins w:id="443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 xml:space="preserve">integrity checks and </w:t>
        </w:r>
      </w:ins>
      <w:ins w:id="444" w:author="Ahmed Elorche" w:date="2018-11-30T19:14:00Z">
        <w:r>
          <w:rPr>
            <w:rFonts w:ascii="Arial" w:hAnsi="Arial" w:cs="Arial"/>
            <w:snapToGrid w:val="0"/>
            <w:lang w:val="en-US"/>
          </w:rPr>
          <w:t xml:space="preserve">the </w:t>
        </w:r>
      </w:ins>
      <w:ins w:id="445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>transaction verification checks.</w:t>
        </w:r>
      </w:ins>
    </w:p>
    <w:p w14:paraId="7333F9A9" w14:textId="77777777" w:rsidR="00856335" w:rsidRDefault="00856335" w:rsidP="00B154E0">
      <w:pPr>
        <w:pStyle w:val="Paragraph"/>
        <w:rPr>
          <w:ins w:id="446" w:author="Ahmed Elorche" w:date="2018-11-30T19:15:00Z"/>
          <w:rFonts w:ascii="Arial" w:hAnsi="Arial" w:cs="Arial"/>
          <w:snapToGrid w:val="0"/>
          <w:lang w:val="en-US"/>
        </w:rPr>
      </w:pPr>
      <w:ins w:id="447" w:author="Ahmed Elorche" w:date="2018-11-30T19:14:00Z">
        <w:r>
          <w:rPr>
            <w:rFonts w:ascii="Arial" w:hAnsi="Arial" w:cs="Arial"/>
            <w:snapToGrid w:val="0"/>
            <w:lang w:val="en-US"/>
          </w:rPr>
          <w:t>E</w:t>
        </w:r>
      </w:ins>
      <w:ins w:id="448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 xml:space="preserve">ach message must be controlled by a list of </w:t>
        </w:r>
      </w:ins>
      <w:ins w:id="449" w:author="Ahmed Elorche" w:date="2018-11-30T19:14:00Z">
        <w:r>
          <w:rPr>
            <w:rFonts w:ascii="Arial" w:hAnsi="Arial" w:cs="Arial"/>
            <w:snapToGrid w:val="0"/>
            <w:lang w:val="en-US"/>
          </w:rPr>
          <w:t>controls</w:t>
        </w:r>
      </w:ins>
      <w:ins w:id="450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 xml:space="preserve"> defined in the </w:t>
        </w:r>
        <w:proofErr w:type="spellStart"/>
        <w:r w:rsidR="00B154E0" w:rsidRPr="00B154E0">
          <w:rPr>
            <w:rFonts w:ascii="Arial" w:hAnsi="Arial" w:cs="Arial"/>
            <w:snapToGrid w:val="0"/>
            <w:lang w:val="en-US"/>
          </w:rPr>
          <w:t>trans_control_Param</w:t>
        </w:r>
        <w:proofErr w:type="spellEnd"/>
        <w:r w:rsidR="00B154E0" w:rsidRPr="00B154E0">
          <w:rPr>
            <w:rFonts w:ascii="Arial" w:hAnsi="Arial" w:cs="Arial"/>
            <w:snapToGrid w:val="0"/>
            <w:lang w:val="en-US"/>
          </w:rPr>
          <w:t xml:space="preserve"> screen</w:t>
        </w:r>
      </w:ins>
      <w:ins w:id="451" w:author="Ahmed Elorche" w:date="2018-11-30T19:15:00Z">
        <w:r>
          <w:rPr>
            <w:rFonts w:ascii="Arial" w:hAnsi="Arial" w:cs="Arial"/>
            <w:snapToGrid w:val="0"/>
            <w:lang w:val="en-US"/>
          </w:rPr>
          <w:t xml:space="preserve"> </w:t>
        </w:r>
      </w:ins>
      <w:ins w:id="452" w:author="Ahmed Elorche" w:date="2018-11-30T19:13:00Z">
        <w:r w:rsidR="00B154E0" w:rsidRPr="00B154E0">
          <w:rPr>
            <w:rFonts w:ascii="Arial" w:hAnsi="Arial" w:cs="Arial"/>
            <w:snapToGrid w:val="0"/>
            <w:lang w:val="en-US"/>
          </w:rPr>
          <w:t>(Parameters &gt; Bank parameters &gt; Clearing &gt; Bank control parameters (</w:t>
        </w:r>
        <w:proofErr w:type="spellStart"/>
        <w:r w:rsidR="00B154E0" w:rsidRPr="00B154E0">
          <w:rPr>
            <w:rFonts w:ascii="Arial" w:hAnsi="Arial" w:cs="Arial"/>
            <w:snapToGrid w:val="0"/>
            <w:lang w:val="en-US"/>
          </w:rPr>
          <w:t>Trans_control_param</w:t>
        </w:r>
        <w:proofErr w:type="spellEnd"/>
        <w:r w:rsidR="00B154E0" w:rsidRPr="00B154E0">
          <w:rPr>
            <w:rFonts w:ascii="Arial" w:hAnsi="Arial" w:cs="Arial"/>
            <w:snapToGrid w:val="0"/>
            <w:lang w:val="en-US"/>
          </w:rPr>
          <w:t xml:space="preserve">)). </w:t>
        </w:r>
      </w:ins>
    </w:p>
    <w:p w14:paraId="1849DB59" w14:textId="6E6C31C8" w:rsidR="00B154E0" w:rsidRPr="00B154E0" w:rsidRDefault="00B154E0" w:rsidP="00B154E0">
      <w:pPr>
        <w:pStyle w:val="Paragraph"/>
        <w:rPr>
          <w:ins w:id="453" w:author="Ahmed Elorche" w:date="2018-11-30T19:13:00Z"/>
          <w:rFonts w:ascii="Arial" w:hAnsi="Arial" w:cs="Arial"/>
          <w:snapToGrid w:val="0"/>
          <w:lang w:val="en-US"/>
        </w:rPr>
      </w:pPr>
      <w:ins w:id="454" w:author="Ahmed Elorche" w:date="2018-11-30T19:13:00Z">
        <w:r w:rsidRPr="00B154E0">
          <w:rPr>
            <w:rFonts w:ascii="Arial" w:hAnsi="Arial" w:cs="Arial"/>
            <w:snapToGrid w:val="0"/>
            <w:lang w:val="en-US"/>
          </w:rPr>
          <w:t>To achieve this objective the screen will be improved to specify the SmartBox controls by adding a new column with checkboxes</w:t>
        </w:r>
      </w:ins>
      <w:ins w:id="455" w:author="Ahmed Elorche" w:date="2018-11-30T19:15:00Z">
        <w:r w:rsidR="00856335">
          <w:rPr>
            <w:rFonts w:ascii="Arial" w:hAnsi="Arial" w:cs="Arial"/>
            <w:snapToGrid w:val="0"/>
            <w:lang w:val="en-US"/>
          </w:rPr>
          <w:t xml:space="preserve"> to specify if the control is </w:t>
        </w:r>
      </w:ins>
      <w:ins w:id="456" w:author="Ahmed Elorche" w:date="2018-11-30T19:16:00Z">
        <w:r w:rsidR="00856335">
          <w:rPr>
            <w:rFonts w:ascii="Arial" w:hAnsi="Arial" w:cs="Arial"/>
            <w:snapToGrid w:val="0"/>
            <w:lang w:val="en-US"/>
          </w:rPr>
          <w:t xml:space="preserve">selected for </w:t>
        </w:r>
        <w:proofErr w:type="spellStart"/>
        <w:r w:rsidR="00856335">
          <w:rPr>
            <w:rFonts w:ascii="Arial" w:hAnsi="Arial" w:cs="Arial"/>
            <w:snapToGrid w:val="0"/>
            <w:lang w:val="en-US"/>
          </w:rPr>
          <w:t>Smartbox</w:t>
        </w:r>
      </w:ins>
      <w:proofErr w:type="spellEnd"/>
      <w:ins w:id="457" w:author="Ahmed Elorche" w:date="2018-11-30T19:13:00Z">
        <w:r w:rsidRPr="00B154E0">
          <w:rPr>
            <w:rFonts w:ascii="Arial" w:hAnsi="Arial" w:cs="Arial"/>
            <w:snapToGrid w:val="0"/>
            <w:lang w:val="en-US"/>
          </w:rPr>
          <w:t>. the figure below shows the new version of the screen.</w:t>
        </w:r>
      </w:ins>
    </w:p>
    <w:p w14:paraId="2FA36584" w14:textId="6E6E8260" w:rsidR="00C951B2" w:rsidRPr="00C03F94" w:rsidRDefault="00C951B2" w:rsidP="00C47FC4">
      <w:pPr>
        <w:pStyle w:val="Paragraph"/>
        <w:rPr>
          <w:rFonts w:ascii="Arial" w:hAnsi="Arial" w:cs="Arial"/>
          <w:snapToGrid w:val="0"/>
          <w:lang w:val="en-US"/>
        </w:rPr>
      </w:pPr>
      <w:ins w:id="458" w:author="Ahmed Elorche" w:date="2018-11-30T16:54:00Z">
        <w:r>
          <w:rPr>
            <w:rFonts w:ascii="Arial" w:hAnsi="Arial" w:cs="Arial"/>
            <w:noProof/>
            <w:snapToGrid w:val="0"/>
            <w:lang w:val="en-US"/>
          </w:rPr>
          <w:lastRenderedPageBreak/>
          <w:drawing>
            <wp:inline distT="0" distB="0" distL="0" distR="0" wp14:anchorId="3CEF54B0" wp14:editId="4360AA35">
              <wp:extent cx="5661660" cy="2788920"/>
              <wp:effectExtent l="0" t="0" r="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61660" cy="278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C951B2" w:rsidRPr="00C03F94" w:rsidSect="00184779">
      <w:pgSz w:w="11906" w:h="16838" w:code="9"/>
      <w:pgMar w:top="958" w:right="1558" w:bottom="1418" w:left="1418" w:header="567" w:footer="33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2" w:author="Peenz, Jacobus" w:date="2018-03-02T12:50:00Z" w:initials="PJ">
    <w:p w14:paraId="14B72A41" w14:textId="1CAE1ACF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Please explain.</w:t>
      </w:r>
    </w:p>
  </w:comment>
  <w:comment w:id="193" w:author="Ahmed Elorche" w:date="2018-11-30T19:18:00Z" w:initials="AE">
    <w:p w14:paraId="67861B67" w14:textId="10FF72B8" w:rsidR="00225044" w:rsidRPr="001A197D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A197D">
        <w:rPr>
          <w:lang w:val="en-US"/>
        </w:rPr>
        <w:t>Done</w:t>
      </w:r>
    </w:p>
  </w:comment>
  <w:comment w:id="224" w:author="Peenz, Jacobus" w:date="2018-03-02T13:26:00Z" w:initials="PJ">
    <w:p w14:paraId="384AA944" w14:textId="3815E855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Bag numbers can contain alphabetic characters, e.g. CX0241-034.</w:t>
      </w:r>
    </w:p>
  </w:comment>
  <w:comment w:id="225" w:author="Ahmed Elorche [2]" w:date="2018-11-19T14:19:00Z" w:initials="AE">
    <w:p w14:paraId="000DAECD" w14:textId="16339719" w:rsidR="00225044" w:rsidRPr="00D42B24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Done</w:t>
      </w:r>
    </w:p>
  </w:comment>
  <w:comment w:id="229" w:author="Peenz, Jacobus" w:date="2018-03-02T13:08:00Z" w:initials="PJ">
    <w:p w14:paraId="043BDDE0" w14:textId="7E26823F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Reconsidered during review.  We will never receive bags with coin and notes together.  </w:t>
      </w:r>
      <w:proofErr w:type="spellStart"/>
      <w:r w:rsidRPr="00E17E7F">
        <w:rPr>
          <w:lang w:val="en-US"/>
        </w:rPr>
        <w:t>Thi</w:t>
      </w:r>
      <w:proofErr w:type="spellEnd"/>
      <w:r w:rsidRPr="00E17E7F">
        <w:rPr>
          <w:lang w:val="en-US"/>
        </w:rPr>
        <w:t xml:space="preserve"> scan be removed from all messages.</w:t>
      </w:r>
    </w:p>
  </w:comment>
  <w:comment w:id="230" w:author="Ahmed Elorche [2]" w:date="2018-11-19T14:22:00Z" w:initials="AE">
    <w:p w14:paraId="073F1E84" w14:textId="7F1866C0" w:rsidR="00225044" w:rsidRPr="00DB666B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B666B">
        <w:rPr>
          <w:lang w:val="en-US"/>
        </w:rPr>
        <w:t>M=Notes and Coin removed</w:t>
      </w:r>
    </w:p>
  </w:comment>
  <w:comment w:id="232" w:author="Peenz, Jacobus" w:date="2018-03-02T13:10:00Z" w:initials="PJ">
    <w:p w14:paraId="05C76499" w14:textId="48AC4809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On a drop record the logic as per removal message description should be here.  On removal, only apply the template rules.</w:t>
      </w:r>
    </w:p>
  </w:comment>
  <w:comment w:id="233" w:author="Peenz, Jacobus" w:date="2018-03-02T13:13:00Z" w:initials="PJ">
    <w:p w14:paraId="27764422" w14:textId="18E6CF06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There is a possibility that the R10 note may soon be replaced by a R10 coin.  IS P/Card flexible enough to change from note to coin without </w:t>
      </w:r>
      <w:proofErr w:type="gramStart"/>
      <w:r w:rsidRPr="00E17E7F">
        <w:rPr>
          <w:lang w:val="en-US"/>
        </w:rPr>
        <w:t>coding ?</w:t>
      </w:r>
      <w:proofErr w:type="gramEnd"/>
    </w:p>
  </w:comment>
  <w:comment w:id="234" w:author="Ahmed Elorche" w:date="2018-12-02T16:26:00Z" w:initials="AE">
    <w:p w14:paraId="069F7B09" w14:textId="1C40C2E6" w:rsidR="005E06AF" w:rsidRPr="005E06AF" w:rsidRDefault="005E06A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E06AF">
        <w:rPr>
          <w:lang w:val="en-US"/>
        </w:rPr>
        <w:t>In</w:t>
      </w:r>
      <w:r>
        <w:rPr>
          <w:lang w:val="en-US"/>
        </w:rPr>
        <w:t xml:space="preserve"> the web service </w:t>
      </w:r>
      <w:proofErr w:type="gramStart"/>
      <w:r>
        <w:rPr>
          <w:lang w:val="en-US"/>
        </w:rPr>
        <w:t>message ,we</w:t>
      </w:r>
      <w:proofErr w:type="gramEnd"/>
      <w:r>
        <w:rPr>
          <w:lang w:val="en-US"/>
        </w:rPr>
        <w:t xml:space="preserve"> receive the type and the value of the denomination, so </w:t>
      </w:r>
      <w:proofErr w:type="spellStart"/>
      <w:r>
        <w:rPr>
          <w:lang w:val="en-US"/>
        </w:rPr>
        <w:t>Powercard</w:t>
      </w:r>
      <w:proofErr w:type="spellEnd"/>
      <w:r>
        <w:rPr>
          <w:lang w:val="en-US"/>
        </w:rPr>
        <w:t xml:space="preserve"> is flexible to change from note to coin without change coding in web service message.</w:t>
      </w:r>
    </w:p>
  </w:comment>
  <w:comment w:id="240" w:author="Peenz, Jacobus" w:date="2018-03-02T13:17:00Z" w:initials="PJ">
    <w:p w14:paraId="6793E183" w14:textId="77777777" w:rsidR="00225044" w:rsidRPr="005E06A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E06AF">
        <w:rPr>
          <w:lang w:val="en-US"/>
        </w:rPr>
        <w:t xml:space="preserve">Additional exceptions to </w:t>
      </w:r>
      <w:proofErr w:type="gramStart"/>
      <w:r w:rsidRPr="005E06AF">
        <w:rPr>
          <w:lang w:val="en-US"/>
        </w:rPr>
        <w:t>consider :</w:t>
      </w:r>
      <w:proofErr w:type="gramEnd"/>
    </w:p>
    <w:p w14:paraId="206F04F3" w14:textId="77777777" w:rsidR="00225044" w:rsidRPr="00E17E7F" w:rsidRDefault="00225044" w:rsidP="00C51225">
      <w:pPr>
        <w:pStyle w:val="Commentaire"/>
        <w:numPr>
          <w:ilvl w:val="0"/>
          <w:numId w:val="45"/>
        </w:numPr>
        <w:rPr>
          <w:lang w:val="en-US"/>
        </w:rPr>
      </w:pPr>
      <w:r w:rsidRPr="00E17E7F">
        <w:rPr>
          <w:lang w:val="en-US"/>
        </w:rPr>
        <w:t xml:space="preserve">If the Device is not linked to the </w:t>
      </w:r>
      <w:proofErr w:type="gramStart"/>
      <w:r w:rsidRPr="00E17E7F">
        <w:rPr>
          <w:lang w:val="en-US"/>
        </w:rPr>
        <w:t>Merchant ?</w:t>
      </w:r>
      <w:proofErr w:type="gramEnd"/>
    </w:p>
    <w:p w14:paraId="6A06C4D4" w14:textId="77777777" w:rsidR="00225044" w:rsidRPr="00E17E7F" w:rsidRDefault="00225044" w:rsidP="00C51225">
      <w:pPr>
        <w:pStyle w:val="Commentaire"/>
        <w:numPr>
          <w:ilvl w:val="0"/>
          <w:numId w:val="45"/>
        </w:numPr>
        <w:rPr>
          <w:lang w:val="en-US"/>
        </w:rPr>
      </w:pPr>
      <w:r w:rsidRPr="00E17E7F">
        <w:rPr>
          <w:lang w:val="en-US"/>
        </w:rPr>
        <w:t xml:space="preserve">If a drop sequence number is </w:t>
      </w:r>
      <w:proofErr w:type="gramStart"/>
      <w:r w:rsidRPr="00E17E7F">
        <w:rPr>
          <w:lang w:val="en-US"/>
        </w:rPr>
        <w:t>missing ?</w:t>
      </w:r>
      <w:proofErr w:type="gramEnd"/>
    </w:p>
    <w:p w14:paraId="2FD4849C" w14:textId="5FE813AF" w:rsidR="00225044" w:rsidRPr="00E17E7F" w:rsidRDefault="00225044" w:rsidP="00C51225">
      <w:pPr>
        <w:pStyle w:val="Commentaire"/>
        <w:numPr>
          <w:ilvl w:val="0"/>
          <w:numId w:val="45"/>
        </w:numPr>
        <w:rPr>
          <w:lang w:val="en-US"/>
        </w:rPr>
      </w:pPr>
      <w:r w:rsidRPr="00E17E7F">
        <w:rPr>
          <w:lang w:val="en-US"/>
        </w:rPr>
        <w:t xml:space="preserve">If a drop sequence number is </w:t>
      </w:r>
      <w:proofErr w:type="gramStart"/>
      <w:r w:rsidRPr="00E17E7F">
        <w:rPr>
          <w:lang w:val="en-US"/>
        </w:rPr>
        <w:t>duplicated ?</w:t>
      </w:r>
      <w:proofErr w:type="gramEnd"/>
    </w:p>
  </w:comment>
  <w:comment w:id="241" w:author="Ahmed Elorche [2]" w:date="2018-11-19T16:24:00Z" w:initials="AE">
    <w:p w14:paraId="7EEE65DF" w14:textId="0875BF30" w:rsidR="00225044" w:rsidRPr="002E1296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T</w:t>
      </w:r>
      <w:r w:rsidRPr="002E1296">
        <w:rPr>
          <w:lang w:val="en-US"/>
        </w:rPr>
        <w:t>he sequence is defined relative to the message type</w:t>
      </w:r>
      <w:r>
        <w:rPr>
          <w:lang w:val="en-US"/>
        </w:rPr>
        <w:t>.</w:t>
      </w:r>
    </w:p>
  </w:comment>
  <w:comment w:id="291" w:author="Peenz, Jacobus" w:date="2018-03-02T13:27:00Z" w:initials="PJ">
    <w:p w14:paraId="12EF50DF" w14:textId="03EF07C1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See drop record comment</w:t>
      </w:r>
    </w:p>
  </w:comment>
  <w:comment w:id="292" w:author="Ahmed Elorche [2]" w:date="2018-11-19T16:30:00Z" w:initials="AE">
    <w:p w14:paraId="67E83DAE" w14:textId="21EFDD6B" w:rsidR="00225044" w:rsidRPr="006F0AD3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F0AD3">
        <w:rPr>
          <w:lang w:val="en-US"/>
        </w:rPr>
        <w:t>Re</w:t>
      </w:r>
      <w:r>
        <w:rPr>
          <w:lang w:val="en-US"/>
        </w:rPr>
        <w:t>solved</w:t>
      </w:r>
    </w:p>
  </w:comment>
  <w:comment w:id="295" w:author="Peenz, Jacobus" w:date="2018-03-02T13:20:00Z" w:initials="PJ">
    <w:p w14:paraId="765C255C" w14:textId="776A5BE6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See drop record comment</w:t>
      </w:r>
    </w:p>
  </w:comment>
  <w:comment w:id="296" w:author="Ahmed Elorche [2]" w:date="2018-11-19T16:31:00Z" w:initials="AE">
    <w:p w14:paraId="779317E8" w14:textId="259CAFF3" w:rsidR="00225044" w:rsidRPr="0013519E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519E">
        <w:rPr>
          <w:lang w:val="en-US"/>
        </w:rPr>
        <w:t>Re</w:t>
      </w:r>
      <w:r>
        <w:rPr>
          <w:lang w:val="en-US"/>
        </w:rPr>
        <w:t>solved</w:t>
      </w:r>
    </w:p>
  </w:comment>
  <w:comment w:id="298" w:author="Peenz, Jacobus" w:date="2018-03-02T13:21:00Z" w:initials="PJ">
    <w:p w14:paraId="6F8D155B" w14:textId="243CCC14" w:rsidR="00225044" w:rsidRPr="00CC1446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C1446">
        <w:rPr>
          <w:lang w:val="en-US"/>
        </w:rPr>
        <w:t>See comment on drop records.</w:t>
      </w:r>
    </w:p>
  </w:comment>
  <w:comment w:id="300" w:author="Peenz, Jacobus" w:date="2018-03-02T13:22:00Z" w:initials="PJ">
    <w:p w14:paraId="05AB4E08" w14:textId="2ECC4FDE" w:rsidR="00225044" w:rsidRPr="00CC1446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C1446">
        <w:rPr>
          <w:lang w:val="en-US"/>
        </w:rPr>
        <w:t>Same as comment on drop records</w:t>
      </w:r>
    </w:p>
  </w:comment>
  <w:comment w:id="318" w:author="Peenz, Jacobus" w:date="2018-03-02T13:22:00Z" w:initials="PJ">
    <w:p w14:paraId="36CDE45F" w14:textId="77777777" w:rsidR="00225044" w:rsidRDefault="00225044">
      <w:pPr>
        <w:pStyle w:val="Commentaire"/>
      </w:pPr>
      <w:r>
        <w:rPr>
          <w:rStyle w:val="Marquedecommentaire"/>
        </w:rPr>
        <w:annotationRef/>
      </w:r>
      <w:proofErr w:type="spellStart"/>
      <w:r>
        <w:t>Additional</w:t>
      </w:r>
      <w:proofErr w:type="spellEnd"/>
      <w:r>
        <w:t xml:space="preserve"> exceptions ;</w:t>
      </w:r>
    </w:p>
    <w:p w14:paraId="67522670" w14:textId="77777777" w:rsidR="00225044" w:rsidRDefault="00225044" w:rsidP="00C5085B">
      <w:pPr>
        <w:pStyle w:val="Commentaire"/>
        <w:numPr>
          <w:ilvl w:val="0"/>
          <w:numId w:val="45"/>
        </w:numPr>
      </w:pPr>
      <w:proofErr w:type="spellStart"/>
      <w:r>
        <w:t>Missing</w:t>
      </w:r>
      <w:proofErr w:type="spellEnd"/>
      <w:r>
        <w:t xml:space="preserve"> drop </w:t>
      </w:r>
      <w:proofErr w:type="spellStart"/>
      <w:r>
        <w:t>sequence</w:t>
      </w:r>
      <w:proofErr w:type="spellEnd"/>
      <w:r>
        <w:t> ?</w:t>
      </w:r>
    </w:p>
    <w:p w14:paraId="501E6093" w14:textId="77777777" w:rsidR="00225044" w:rsidRDefault="00225044" w:rsidP="00C5085B">
      <w:pPr>
        <w:pStyle w:val="Commentaire"/>
        <w:numPr>
          <w:ilvl w:val="0"/>
          <w:numId w:val="45"/>
        </w:numPr>
      </w:pPr>
      <w:r>
        <w:t xml:space="preserve">Duplicate drop </w:t>
      </w:r>
      <w:proofErr w:type="spellStart"/>
      <w:r>
        <w:t>sequence</w:t>
      </w:r>
      <w:proofErr w:type="spellEnd"/>
      <w:r>
        <w:t> ?</w:t>
      </w:r>
    </w:p>
    <w:p w14:paraId="10FCA06D" w14:textId="38D753C0" w:rsidR="00225044" w:rsidRPr="00E17E7F" w:rsidRDefault="00225044" w:rsidP="00C5085B">
      <w:pPr>
        <w:pStyle w:val="Commentaire"/>
        <w:numPr>
          <w:ilvl w:val="0"/>
          <w:numId w:val="45"/>
        </w:numPr>
        <w:rPr>
          <w:lang w:val="en-US"/>
        </w:rPr>
      </w:pPr>
      <w:r w:rsidRPr="00E17E7F">
        <w:rPr>
          <w:lang w:val="en-US"/>
        </w:rPr>
        <w:t xml:space="preserve">Values between Removal and sum of Drops are not </w:t>
      </w:r>
      <w:proofErr w:type="gramStart"/>
      <w:r w:rsidRPr="00E17E7F">
        <w:rPr>
          <w:lang w:val="en-US"/>
        </w:rPr>
        <w:t>equal ?</w:t>
      </w:r>
      <w:proofErr w:type="gramEnd"/>
    </w:p>
  </w:comment>
  <w:comment w:id="319" w:author="Ahmed Elorche [2]" w:date="2018-11-19T16:50:00Z" w:initials="AE">
    <w:p w14:paraId="0223D044" w14:textId="3800BF57" w:rsidR="00225044" w:rsidRPr="00AF182A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T</w:t>
      </w:r>
      <w:r w:rsidRPr="002E1296">
        <w:rPr>
          <w:lang w:val="en-US"/>
        </w:rPr>
        <w:t>he sequence is defined relative to merchant, the message type or a single sequence throughout the system</w:t>
      </w:r>
      <w:r>
        <w:rPr>
          <w:lang w:val="en-US"/>
        </w:rPr>
        <w:t>.</w:t>
      </w:r>
    </w:p>
  </w:comment>
  <w:comment w:id="373" w:author="Peenz, Jacobus" w:date="2018-03-02T13:27:00Z" w:initials="PJ">
    <w:p w14:paraId="24D3392A" w14:textId="5C3CD652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Why is this 2 characters when all other records are 1 character in </w:t>
      </w:r>
      <w:proofErr w:type="gramStart"/>
      <w:r w:rsidRPr="00E17E7F">
        <w:rPr>
          <w:lang w:val="en-US"/>
        </w:rPr>
        <w:t>length ?</w:t>
      </w:r>
      <w:proofErr w:type="gramEnd"/>
    </w:p>
  </w:comment>
  <w:comment w:id="374" w:author="Ahmed Elorche [2]" w:date="2018-11-19T16:58:00Z" w:initials="AE">
    <w:p w14:paraId="3552EF8B" w14:textId="15DCA40D" w:rsidR="00225044" w:rsidRPr="00722020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22020">
        <w:rPr>
          <w:lang w:val="en-US"/>
        </w:rPr>
        <w:t>The length of the i</w:t>
      </w:r>
      <w:r>
        <w:rPr>
          <w:lang w:val="en-US"/>
        </w:rPr>
        <w:t xml:space="preserve">ndicator is 1 or 2 characters according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message type. The length then is 2 characters.</w:t>
      </w:r>
    </w:p>
  </w:comment>
  <w:comment w:id="376" w:author="Peenz, Jacobus" w:date="2018-03-02T13:28:00Z" w:initials="PJ">
    <w:p w14:paraId="2BE3AF31" w14:textId="4D38B9C6" w:rsidR="00225044" w:rsidRPr="00E17E7F" w:rsidRDefault="00225044" w:rsidP="00A90AE2">
      <w:pPr>
        <w:pStyle w:val="Commentaire"/>
        <w:numPr>
          <w:ilvl w:val="0"/>
          <w:numId w:val="45"/>
        </w:numPr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Will this also raise a case in P/</w:t>
      </w:r>
      <w:proofErr w:type="gramStart"/>
      <w:r w:rsidRPr="00E17E7F">
        <w:rPr>
          <w:lang w:val="en-US"/>
        </w:rPr>
        <w:t>Card ?</w:t>
      </w:r>
      <w:proofErr w:type="gramEnd"/>
    </w:p>
    <w:p w14:paraId="7392CAE6" w14:textId="77777777" w:rsidR="00225044" w:rsidRPr="00E17E7F" w:rsidRDefault="00225044" w:rsidP="00A90AE2">
      <w:pPr>
        <w:pStyle w:val="Commentaire"/>
        <w:numPr>
          <w:ilvl w:val="0"/>
          <w:numId w:val="45"/>
        </w:numPr>
        <w:rPr>
          <w:lang w:val="en-US"/>
        </w:rPr>
      </w:pPr>
      <w:r w:rsidRPr="00E17E7F">
        <w:rPr>
          <w:lang w:val="en-US"/>
        </w:rPr>
        <w:t xml:space="preserve">What about missing steps, </w:t>
      </w:r>
      <w:proofErr w:type="spellStart"/>
      <w:proofErr w:type="gramStart"/>
      <w:r w:rsidRPr="00E17E7F">
        <w:rPr>
          <w:lang w:val="en-US"/>
        </w:rPr>
        <w:t>e.g</w:t>
      </w:r>
      <w:proofErr w:type="spellEnd"/>
      <w:r w:rsidRPr="00E17E7F">
        <w:rPr>
          <w:lang w:val="en-US"/>
        </w:rPr>
        <w:t> ;</w:t>
      </w:r>
      <w:proofErr w:type="gramEnd"/>
    </w:p>
    <w:p w14:paraId="7F1F7DD8" w14:textId="77777777" w:rsidR="00225044" w:rsidRDefault="00225044" w:rsidP="00A90AE2">
      <w:pPr>
        <w:pStyle w:val="Commentaire"/>
        <w:numPr>
          <w:ilvl w:val="1"/>
          <w:numId w:val="45"/>
        </w:numPr>
      </w:pPr>
      <w:r>
        <w:t>Removal, no drops,</w:t>
      </w:r>
    </w:p>
    <w:p w14:paraId="173ABF9C" w14:textId="77777777" w:rsidR="00225044" w:rsidRPr="00E17E7F" w:rsidRDefault="00225044" w:rsidP="00A90AE2">
      <w:pPr>
        <w:pStyle w:val="Commentaire"/>
        <w:numPr>
          <w:ilvl w:val="1"/>
          <w:numId w:val="45"/>
        </w:numPr>
        <w:rPr>
          <w:lang w:val="en-US"/>
        </w:rPr>
      </w:pPr>
      <w:r w:rsidRPr="00E17E7F">
        <w:rPr>
          <w:lang w:val="en-US"/>
        </w:rPr>
        <w:t>Drops, no removal when verified,</w:t>
      </w:r>
    </w:p>
    <w:p w14:paraId="5E57BE60" w14:textId="77777777" w:rsidR="00225044" w:rsidRPr="00E17E7F" w:rsidRDefault="00225044" w:rsidP="00A90AE2">
      <w:pPr>
        <w:pStyle w:val="Commentaire"/>
        <w:numPr>
          <w:ilvl w:val="1"/>
          <w:numId w:val="45"/>
        </w:numPr>
        <w:rPr>
          <w:lang w:val="en-US"/>
        </w:rPr>
      </w:pPr>
      <w:r w:rsidRPr="00E17E7F">
        <w:rPr>
          <w:lang w:val="en-US"/>
        </w:rPr>
        <w:t xml:space="preserve">No drops or </w:t>
      </w:r>
      <w:proofErr w:type="gramStart"/>
      <w:r w:rsidRPr="00E17E7F">
        <w:rPr>
          <w:lang w:val="en-US"/>
        </w:rPr>
        <w:t>removals, but</w:t>
      </w:r>
      <w:proofErr w:type="gramEnd"/>
      <w:r w:rsidRPr="00E17E7F">
        <w:rPr>
          <w:lang w:val="en-US"/>
        </w:rPr>
        <w:t xml:space="preserve"> verify received.</w:t>
      </w:r>
    </w:p>
    <w:p w14:paraId="5EB47480" w14:textId="6B0ABDB3" w:rsidR="00225044" w:rsidRDefault="00225044" w:rsidP="00A90AE2">
      <w:pPr>
        <w:pStyle w:val="Commentaire"/>
        <w:numPr>
          <w:ilvl w:val="1"/>
          <w:numId w:val="45"/>
        </w:numPr>
      </w:pPr>
      <w:r>
        <w:t>Etc.</w:t>
      </w:r>
    </w:p>
  </w:comment>
  <w:comment w:id="384" w:author="Peenz, Jacobus" w:date="2018-03-02T13:34:00Z" w:initials="PJ">
    <w:p w14:paraId="57F01368" w14:textId="3C7F7E52" w:rsidR="00225044" w:rsidRPr="00CC1446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CC1446">
        <w:rPr>
          <w:lang w:val="en-US"/>
        </w:rPr>
        <w:t>Please note comment for drop records.</w:t>
      </w:r>
    </w:p>
  </w:comment>
  <w:comment w:id="386" w:author="Peenz, Jacobus" w:date="2018-03-02T13:34:00Z" w:initials="PJ">
    <w:p w14:paraId="5C8482A4" w14:textId="4D795D01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For a Verification Record, the Transaction ID must be equal to the Transaction ID from the Removal record.  It ties the two steps together.</w:t>
      </w:r>
    </w:p>
  </w:comment>
  <w:comment w:id="389" w:author="Peenz, Jacobus" w:date="2018-03-02T13:36:00Z" w:initials="PJ">
    <w:p w14:paraId="10068AEF" w14:textId="4753C515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Containers </w:t>
      </w:r>
      <w:proofErr w:type="gramStart"/>
      <w:r w:rsidRPr="00E17E7F">
        <w:rPr>
          <w:lang w:val="en-US"/>
        </w:rPr>
        <w:t>is</w:t>
      </w:r>
      <w:proofErr w:type="gramEnd"/>
      <w:r w:rsidRPr="00E17E7F">
        <w:rPr>
          <w:lang w:val="en-US"/>
        </w:rPr>
        <w:t xml:space="preserve"> more generic.  We have bags and canisters from different devices.</w:t>
      </w:r>
    </w:p>
  </w:comment>
  <w:comment w:id="393" w:author="Peenz, Jacobus" w:date="2018-03-02T13:37:00Z" w:initials="PJ">
    <w:p w14:paraId="05FA57F4" w14:textId="7BE76BCA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Please see note for drop messages.</w:t>
      </w:r>
    </w:p>
  </w:comment>
  <w:comment w:id="401" w:author="Peenz, Jacobus" w:date="2018-03-02T13:38:00Z" w:initials="PJ">
    <w:p w14:paraId="386024A0" w14:textId="7FE9A842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Does this include creation of a </w:t>
      </w:r>
      <w:proofErr w:type="gramStart"/>
      <w:r w:rsidRPr="00E17E7F">
        <w:rPr>
          <w:lang w:val="en-US"/>
        </w:rPr>
        <w:t>case ?</w:t>
      </w:r>
      <w:proofErr w:type="gramEnd"/>
    </w:p>
  </w:comment>
  <w:comment w:id="403" w:author="Peenz, Jacobus" w:date="2018-03-02T13:39:00Z" w:initials="PJ">
    <w:p w14:paraId="2BA02A42" w14:textId="261A1E47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This and 3.6 do not apply to </w:t>
      </w:r>
      <w:proofErr w:type="spellStart"/>
      <w:r w:rsidRPr="00E17E7F">
        <w:rPr>
          <w:lang w:val="en-US"/>
        </w:rPr>
        <w:t>PowerCard</w:t>
      </w:r>
      <w:proofErr w:type="spellEnd"/>
      <w:r w:rsidRPr="00E17E7F">
        <w:rPr>
          <w:lang w:val="en-US"/>
        </w:rPr>
        <w:t xml:space="preserve">.  ISA will request the pre-advisement from DTM and count the cash.  P/Card will only become aware once the V record is </w:t>
      </w:r>
      <w:proofErr w:type="gramStart"/>
      <w:r w:rsidRPr="00E17E7F">
        <w:rPr>
          <w:lang w:val="en-US"/>
        </w:rPr>
        <w:t>received, and</w:t>
      </w:r>
      <w:proofErr w:type="gramEnd"/>
      <w:r w:rsidRPr="00E17E7F">
        <w:rPr>
          <w:lang w:val="en-US"/>
        </w:rPr>
        <w:t xml:space="preserve"> will process as required.</w:t>
      </w:r>
    </w:p>
  </w:comment>
  <w:comment w:id="405" w:author="Peenz, Jacobus" w:date="2018-03-02T13:40:00Z" w:initials="PJ">
    <w:p w14:paraId="7CA3C81C" w14:textId="6CD73B19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>See comment on 3.5</w:t>
      </w:r>
    </w:p>
  </w:comment>
  <w:comment w:id="415" w:author="Peenz, Jacobus" w:date="2018-03-02T13:44:00Z" w:initials="PJ">
    <w:p w14:paraId="06D580B8" w14:textId="5298CDA8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Are the current set of Merchant Admin transaction codes still going to be </w:t>
      </w:r>
      <w:proofErr w:type="gramStart"/>
      <w:r w:rsidRPr="00E17E7F">
        <w:rPr>
          <w:lang w:val="en-US"/>
        </w:rPr>
        <w:t>used ?</w:t>
      </w:r>
      <w:proofErr w:type="gramEnd"/>
      <w:r w:rsidRPr="00E17E7F">
        <w:rPr>
          <w:lang w:val="en-US"/>
        </w:rPr>
        <w:t xml:space="preserve">  This presently interfaced via </w:t>
      </w:r>
      <w:proofErr w:type="gramStart"/>
      <w:r w:rsidRPr="00E17E7F">
        <w:rPr>
          <w:lang w:val="en-US"/>
        </w:rPr>
        <w:t>VODS, and</w:t>
      </w:r>
      <w:proofErr w:type="gramEnd"/>
      <w:r w:rsidRPr="00E17E7F">
        <w:rPr>
          <w:lang w:val="en-US"/>
        </w:rPr>
        <w:t xml:space="preserve"> will prevail for the interim until real-time credit is catered for in the desired solution.  </w:t>
      </w:r>
      <w:r w:rsidRPr="00E17E7F">
        <w:rPr>
          <w:b/>
          <w:sz w:val="24"/>
          <w:highlight w:val="yellow"/>
          <w:lang w:val="en-US"/>
        </w:rPr>
        <w:t>A list of used transaction codes used recently is attached, but not to be catered for until confirmed.</w:t>
      </w:r>
    </w:p>
  </w:comment>
  <w:comment w:id="427" w:author="Peenz, Jacobus" w:date="2018-03-02T14:18:00Z" w:initials="PJ">
    <w:p w14:paraId="7BBDC45A" w14:textId="748F94A0" w:rsidR="00225044" w:rsidRPr="00E17E7F" w:rsidRDefault="0022504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17E7F">
        <w:rPr>
          <w:lang w:val="en-US"/>
        </w:rPr>
        <w:t xml:space="preserve">Where is the rest of the </w:t>
      </w:r>
      <w:proofErr w:type="gramStart"/>
      <w:r w:rsidRPr="00E17E7F">
        <w:rPr>
          <w:lang w:val="en-US"/>
        </w:rPr>
        <w:t>sentence 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B72A41" w15:done="0"/>
  <w15:commentEx w15:paraId="67861B67" w15:paraIdParent="14B72A41" w15:done="0"/>
  <w15:commentEx w15:paraId="384AA944" w15:done="0"/>
  <w15:commentEx w15:paraId="000DAECD" w15:paraIdParent="384AA944" w15:done="0"/>
  <w15:commentEx w15:paraId="043BDDE0" w15:done="0"/>
  <w15:commentEx w15:paraId="073F1E84" w15:paraIdParent="043BDDE0" w15:done="0"/>
  <w15:commentEx w15:paraId="05C76499" w15:done="0"/>
  <w15:commentEx w15:paraId="27764422" w15:done="0"/>
  <w15:commentEx w15:paraId="069F7B09" w15:paraIdParent="27764422" w15:done="0"/>
  <w15:commentEx w15:paraId="2FD4849C" w15:done="0"/>
  <w15:commentEx w15:paraId="7EEE65DF" w15:paraIdParent="2FD4849C" w15:done="0"/>
  <w15:commentEx w15:paraId="12EF50DF" w15:done="0"/>
  <w15:commentEx w15:paraId="67E83DAE" w15:paraIdParent="12EF50DF" w15:done="0"/>
  <w15:commentEx w15:paraId="765C255C" w15:done="0"/>
  <w15:commentEx w15:paraId="779317E8" w15:paraIdParent="765C255C" w15:done="0"/>
  <w15:commentEx w15:paraId="6F8D155B" w15:done="0"/>
  <w15:commentEx w15:paraId="05AB4E08" w15:done="0"/>
  <w15:commentEx w15:paraId="10FCA06D" w15:done="0"/>
  <w15:commentEx w15:paraId="0223D044" w15:paraIdParent="10FCA06D" w15:done="0"/>
  <w15:commentEx w15:paraId="24D3392A" w15:done="0"/>
  <w15:commentEx w15:paraId="3552EF8B" w15:paraIdParent="24D3392A" w15:done="0"/>
  <w15:commentEx w15:paraId="5EB47480" w15:done="0"/>
  <w15:commentEx w15:paraId="57F01368" w15:done="0"/>
  <w15:commentEx w15:paraId="5C8482A4" w15:done="0"/>
  <w15:commentEx w15:paraId="10068AEF" w15:done="0"/>
  <w15:commentEx w15:paraId="05FA57F4" w15:done="0"/>
  <w15:commentEx w15:paraId="386024A0" w15:done="0"/>
  <w15:commentEx w15:paraId="2BA02A42" w15:done="0"/>
  <w15:commentEx w15:paraId="7CA3C81C" w15:done="0"/>
  <w15:commentEx w15:paraId="06D580B8" w15:done="0"/>
  <w15:commentEx w15:paraId="7BBDC4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B72A41" w16cid:durableId="1E43C71A"/>
  <w16cid:commentId w16cid:paraId="67861B67" w16cid:durableId="1FAC0B9A"/>
  <w16cid:commentId w16cid:paraId="384AA944" w16cid:durableId="1E43CF6A"/>
  <w16cid:commentId w16cid:paraId="000DAECD" w16cid:durableId="1F9D4509"/>
  <w16cid:commentId w16cid:paraId="043BDDE0" w16cid:durableId="1E43CB50"/>
  <w16cid:commentId w16cid:paraId="073F1E84" w16cid:durableId="1F9D458C"/>
  <w16cid:commentId w16cid:paraId="05C76499" w16cid:durableId="1E43CBB0"/>
  <w16cid:commentId w16cid:paraId="27764422" w16cid:durableId="1E43CC5D"/>
  <w16cid:commentId w16cid:paraId="069F7B09" w16cid:durableId="1FAE8653"/>
  <w16cid:commentId w16cid:paraId="2FD4849C" w16cid:durableId="1E43CD52"/>
  <w16cid:commentId w16cid:paraId="7EEE65DF" w16cid:durableId="1F9D6253"/>
  <w16cid:commentId w16cid:paraId="12EF50DF" w16cid:durableId="1E43CFAC"/>
  <w16cid:commentId w16cid:paraId="67E83DAE" w16cid:durableId="1F9D63C3"/>
  <w16cid:commentId w16cid:paraId="765C255C" w16cid:durableId="1E43CE0A"/>
  <w16cid:commentId w16cid:paraId="779317E8" w16cid:durableId="1F9D63DE"/>
  <w16cid:commentId w16cid:paraId="6F8D155B" w16cid:durableId="1E43CE64"/>
  <w16cid:commentId w16cid:paraId="05AB4E08" w16cid:durableId="1E43CE84"/>
  <w16cid:commentId w16cid:paraId="10FCA06D" w16cid:durableId="1E43CEB3"/>
  <w16cid:commentId w16cid:paraId="0223D044" w16cid:durableId="1F9D6863"/>
  <w16cid:commentId w16cid:paraId="24D3392A" w16cid:durableId="1E43CFCF"/>
  <w16cid:commentId w16cid:paraId="3552EF8B" w16cid:durableId="1F9D6A53"/>
  <w16cid:commentId w16cid:paraId="5EB47480" w16cid:durableId="1E43CFF7"/>
  <w16cid:commentId w16cid:paraId="57F01368" w16cid:durableId="1E43D149"/>
  <w16cid:commentId w16cid:paraId="5C8482A4" w16cid:durableId="1E43D170"/>
  <w16cid:commentId w16cid:paraId="10068AEF" w16cid:durableId="1E43D1C6"/>
  <w16cid:commentId w16cid:paraId="05FA57F4" w16cid:durableId="1E43D204"/>
  <w16cid:commentId w16cid:paraId="386024A0" w16cid:durableId="1E43D24F"/>
  <w16cid:commentId w16cid:paraId="2BA02A42" w16cid:durableId="1E43D277"/>
  <w16cid:commentId w16cid:paraId="7CA3C81C" w16cid:durableId="1E43D2E3"/>
  <w16cid:commentId w16cid:paraId="06D580B8" w16cid:durableId="1E43D3B4"/>
  <w16cid:commentId w16cid:paraId="7BBDC45A" w16cid:durableId="1E43DB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882F" w14:textId="77777777" w:rsidR="00F75DD9" w:rsidRDefault="00F75DD9" w:rsidP="00A4013F">
      <w:pPr>
        <w:spacing w:before="0"/>
      </w:pPr>
      <w:r>
        <w:separator/>
      </w:r>
    </w:p>
  </w:endnote>
  <w:endnote w:type="continuationSeparator" w:id="0">
    <w:p w14:paraId="4164CA52" w14:textId="77777777" w:rsidR="00F75DD9" w:rsidRDefault="00F75DD9" w:rsidP="00A401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Light">
    <w:altName w:val="Malgun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53B2" w14:textId="77777777" w:rsidR="00225044" w:rsidRDefault="00225044" w:rsidP="00A7696B">
    <w:pPr>
      <w:pStyle w:val="Pieddepage"/>
      <w:framePr w:wrap="around" w:vAnchor="text" w:hAnchor="margin" w:xAlign="right" w:y="1"/>
      <w:rPr>
        <w:rStyle w:val="Numrodepage"/>
        <w:rFonts w:cs="Arial"/>
      </w:rPr>
    </w:pPr>
    <w:r>
      <w:rPr>
        <w:rStyle w:val="Numrodepage"/>
        <w:rFonts w:cs="Arial"/>
      </w:rPr>
      <w:fldChar w:fldCharType="begin"/>
    </w:r>
    <w:r>
      <w:rPr>
        <w:rStyle w:val="Numrodepage"/>
        <w:rFonts w:cs="Arial"/>
      </w:rPr>
      <w:instrText xml:space="preserve">PAGE  </w:instrText>
    </w:r>
    <w:r>
      <w:rPr>
        <w:rStyle w:val="Numrodepage"/>
        <w:rFonts w:cs="Arial"/>
      </w:rPr>
      <w:fldChar w:fldCharType="end"/>
    </w:r>
  </w:p>
  <w:p w14:paraId="275689FD" w14:textId="77777777" w:rsidR="00225044" w:rsidRDefault="00225044" w:rsidP="00A7696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743" w:type="dxa"/>
      <w:tblLook w:val="00A0" w:firstRow="1" w:lastRow="0" w:firstColumn="1" w:lastColumn="0" w:noHBand="0" w:noVBand="0"/>
    </w:tblPr>
    <w:tblGrid>
      <w:gridCol w:w="2836"/>
      <w:gridCol w:w="2410"/>
      <w:gridCol w:w="2268"/>
      <w:gridCol w:w="2835"/>
    </w:tblGrid>
    <w:tr w:rsidR="00225044" w:rsidRPr="007D4ABA" w14:paraId="1B662D7C" w14:textId="77777777" w:rsidTr="00A7696B">
      <w:trPr>
        <w:trHeight w:val="411"/>
      </w:trPr>
      <w:tc>
        <w:tcPr>
          <w:tcW w:w="2836" w:type="dxa"/>
          <w:tcBorders>
            <w:left w:val="single" w:sz="24" w:space="0" w:color="C0504D"/>
            <w:right w:val="single" w:sz="24" w:space="0" w:color="1F497D"/>
          </w:tcBorders>
        </w:tcPr>
        <w:p w14:paraId="60B8171C" w14:textId="77777777" w:rsidR="00225044" w:rsidRPr="007D4ABA" w:rsidRDefault="00225044" w:rsidP="00A7696B">
          <w:pPr>
            <w:rPr>
              <w:rFonts w:ascii="Arial" w:hAnsi="Arial"/>
              <w:b/>
              <w:bCs/>
            </w:rPr>
          </w:pPr>
          <w:r w:rsidRPr="007D4ABA">
            <w:rPr>
              <w:rFonts w:ascii="Arial" w:hAnsi="Arial"/>
              <w:b/>
              <w:bCs/>
              <w:color w:val="1F497D"/>
              <w:sz w:val="18"/>
              <w:szCs w:val="18"/>
            </w:rPr>
            <w:t>Africa</w:t>
          </w:r>
        </w:p>
      </w:tc>
      <w:tc>
        <w:tcPr>
          <w:tcW w:w="2410" w:type="dxa"/>
          <w:tcBorders>
            <w:left w:val="single" w:sz="24" w:space="0" w:color="1F497D"/>
            <w:right w:val="single" w:sz="24" w:space="0" w:color="948A54"/>
          </w:tcBorders>
        </w:tcPr>
        <w:p w14:paraId="115B7B3F" w14:textId="77777777" w:rsidR="00225044" w:rsidRPr="007D4ABA" w:rsidRDefault="00225044" w:rsidP="00A7696B">
          <w:pPr>
            <w:rPr>
              <w:rFonts w:ascii="Arial" w:hAnsi="Arial"/>
              <w:b/>
              <w:bCs/>
              <w:color w:val="1F497D"/>
              <w:sz w:val="18"/>
              <w:szCs w:val="18"/>
            </w:rPr>
          </w:pPr>
          <w:r w:rsidRPr="007D4ABA">
            <w:rPr>
              <w:rFonts w:ascii="Arial" w:hAnsi="Arial"/>
              <w:b/>
              <w:bCs/>
              <w:color w:val="1F497D"/>
              <w:sz w:val="18"/>
              <w:szCs w:val="18"/>
            </w:rPr>
            <w:t>Middle East &amp; Asia</w:t>
          </w:r>
        </w:p>
      </w:tc>
      <w:tc>
        <w:tcPr>
          <w:tcW w:w="2268" w:type="dxa"/>
          <w:tcBorders>
            <w:left w:val="single" w:sz="24" w:space="0" w:color="948A54"/>
          </w:tcBorders>
        </w:tcPr>
        <w:p w14:paraId="7D93CCD7" w14:textId="77777777" w:rsidR="00225044" w:rsidRPr="007D4ABA" w:rsidRDefault="00225044" w:rsidP="00A7696B">
          <w:pPr>
            <w:rPr>
              <w:rFonts w:ascii="Arial" w:hAnsi="Arial"/>
              <w:b/>
              <w:bCs/>
              <w:color w:val="1F497D"/>
              <w:sz w:val="18"/>
              <w:szCs w:val="18"/>
            </w:rPr>
          </w:pPr>
          <w:r w:rsidRPr="007D4ABA">
            <w:rPr>
              <w:rFonts w:ascii="Arial" w:hAnsi="Arial"/>
              <w:b/>
              <w:bCs/>
              <w:color w:val="1F497D"/>
              <w:sz w:val="18"/>
              <w:szCs w:val="18"/>
            </w:rPr>
            <w:t xml:space="preserve">Europe &amp; Americas </w:t>
          </w:r>
        </w:p>
      </w:tc>
      <w:tc>
        <w:tcPr>
          <w:tcW w:w="2835" w:type="dxa"/>
        </w:tcPr>
        <w:p w14:paraId="2A2653B6" w14:textId="77777777" w:rsidR="00225044" w:rsidRPr="007D4ABA" w:rsidRDefault="00225044" w:rsidP="00A7696B">
          <w:pPr>
            <w:rPr>
              <w:rFonts w:ascii="Arial" w:hAnsi="Arial"/>
            </w:rPr>
          </w:pPr>
        </w:p>
      </w:tc>
    </w:tr>
    <w:tr w:rsidR="00225044" w:rsidRPr="007D4ABA" w14:paraId="0CA63B6A" w14:textId="77777777" w:rsidTr="00A7696B">
      <w:tc>
        <w:tcPr>
          <w:tcW w:w="2836" w:type="dxa"/>
          <w:tcBorders>
            <w:left w:val="single" w:sz="24" w:space="0" w:color="C0504D"/>
            <w:right w:val="single" w:sz="24" w:space="0" w:color="1F497D"/>
          </w:tcBorders>
        </w:tcPr>
        <w:p w14:paraId="39EBA2A6" w14:textId="77777777" w:rsidR="00225044" w:rsidRPr="00E17E7F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  <w:lang w:val="en-US"/>
              <w:rPrChange w:id="3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</w:pPr>
        </w:p>
        <w:p w14:paraId="1FCB816A" w14:textId="77777777" w:rsidR="00225044" w:rsidRPr="00E17E7F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  <w:lang w:val="en-US"/>
              <w:rPrChange w:id="4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</w:pPr>
          <w:r w:rsidRPr="00E17E7F">
            <w:rPr>
              <w:rFonts w:ascii="Arial" w:hAnsi="Arial"/>
              <w:sz w:val="14"/>
              <w:szCs w:val="14"/>
              <w:lang w:val="en-US"/>
              <w:rPrChange w:id="5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t>HPS - Casablanca Nearshore Park, Shore 1</w:t>
          </w:r>
          <w:r w:rsidRPr="00E17E7F">
            <w:rPr>
              <w:rFonts w:ascii="Arial" w:hAnsi="Arial"/>
              <w:sz w:val="14"/>
              <w:szCs w:val="14"/>
              <w:lang w:val="en-US"/>
              <w:rPrChange w:id="6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br/>
            <w:t xml:space="preserve">1100, boulevard Al </w:t>
          </w:r>
          <w:proofErr w:type="spellStart"/>
          <w:r w:rsidRPr="00E17E7F">
            <w:rPr>
              <w:rFonts w:ascii="Arial" w:hAnsi="Arial"/>
              <w:sz w:val="14"/>
              <w:szCs w:val="14"/>
              <w:lang w:val="en-US"/>
              <w:rPrChange w:id="7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t>Qods</w:t>
          </w:r>
          <w:proofErr w:type="spellEnd"/>
          <w:r w:rsidRPr="00E17E7F">
            <w:rPr>
              <w:rFonts w:ascii="Arial" w:hAnsi="Arial"/>
              <w:sz w:val="14"/>
              <w:szCs w:val="14"/>
              <w:lang w:val="en-US"/>
              <w:rPrChange w:id="8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t xml:space="preserve"> - Sidi </w:t>
          </w:r>
          <w:proofErr w:type="spellStart"/>
          <w:r w:rsidRPr="00E17E7F">
            <w:rPr>
              <w:rFonts w:ascii="Arial" w:hAnsi="Arial"/>
              <w:sz w:val="14"/>
              <w:szCs w:val="14"/>
              <w:lang w:val="en-US"/>
              <w:rPrChange w:id="9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t>Maârouf</w:t>
          </w:r>
          <w:proofErr w:type="spellEnd"/>
          <w:r w:rsidRPr="00E17E7F">
            <w:rPr>
              <w:rFonts w:ascii="Arial" w:hAnsi="Arial"/>
              <w:sz w:val="14"/>
              <w:szCs w:val="14"/>
              <w:lang w:val="en-US"/>
              <w:rPrChange w:id="10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br/>
            <w:t>20270 Casablanca Morocco</w:t>
          </w:r>
          <w:r w:rsidRPr="00E17E7F">
            <w:rPr>
              <w:rFonts w:ascii="Arial" w:hAnsi="Arial"/>
              <w:sz w:val="14"/>
              <w:szCs w:val="14"/>
              <w:lang w:val="en-US"/>
              <w:rPrChange w:id="11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br/>
          </w:r>
        </w:p>
        <w:p w14:paraId="5D308171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proofErr w:type="gramStart"/>
          <w:r w:rsidRPr="007D4ABA">
            <w:rPr>
              <w:rFonts w:ascii="Arial" w:hAnsi="Arial"/>
              <w:sz w:val="14"/>
              <w:szCs w:val="14"/>
            </w:rPr>
            <w:t>Tel:</w:t>
          </w:r>
          <w:proofErr w:type="gramEnd"/>
          <w:r w:rsidRPr="007D4ABA">
            <w:rPr>
              <w:rFonts w:ascii="Arial" w:hAnsi="Arial"/>
              <w:sz w:val="14"/>
              <w:szCs w:val="14"/>
            </w:rPr>
            <w:t>   + 212 529 045 000      </w:t>
          </w:r>
        </w:p>
      </w:tc>
      <w:tc>
        <w:tcPr>
          <w:tcW w:w="2410" w:type="dxa"/>
          <w:tcBorders>
            <w:left w:val="single" w:sz="24" w:space="0" w:color="1F497D"/>
            <w:right w:val="single" w:sz="24" w:space="0" w:color="948A54"/>
          </w:tcBorders>
        </w:tcPr>
        <w:p w14:paraId="28E2C643" w14:textId="77777777" w:rsidR="00225044" w:rsidRPr="00E17E7F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  <w:lang w:val="en-US"/>
              <w:rPrChange w:id="12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</w:pPr>
        </w:p>
        <w:p w14:paraId="1EDCB5A2" w14:textId="77777777" w:rsidR="00225044" w:rsidRPr="00E17E7F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  <w:lang w:val="en-US"/>
              <w:rPrChange w:id="13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</w:pPr>
          <w:r w:rsidRPr="00E17E7F">
            <w:rPr>
              <w:rFonts w:ascii="Arial" w:hAnsi="Arial"/>
              <w:sz w:val="14"/>
              <w:szCs w:val="14"/>
              <w:lang w:val="en-US"/>
              <w:rPrChange w:id="14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t>HPS - 209 / 210 Building 12, 2nd Floor, P.O. Box 500308</w:t>
          </w:r>
          <w:r w:rsidRPr="00E17E7F">
            <w:rPr>
              <w:rFonts w:ascii="Arial" w:hAnsi="Arial"/>
              <w:sz w:val="14"/>
              <w:szCs w:val="14"/>
              <w:lang w:val="en-US"/>
              <w:rPrChange w:id="15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  <w:br/>
            <w:t>Dubai Internet City, Dubai</w:t>
          </w:r>
        </w:p>
        <w:p w14:paraId="1430D1A9" w14:textId="77777777" w:rsidR="00225044" w:rsidRPr="00E17E7F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  <w:lang w:val="en-US"/>
              <w:rPrChange w:id="16" w:author="Ahmed Elorche [2]" w:date="2018-11-19T14:14:00Z">
                <w:rPr>
                  <w:rFonts w:ascii="Arial" w:hAnsi="Arial"/>
                  <w:sz w:val="14"/>
                  <w:szCs w:val="14"/>
                </w:rPr>
              </w:rPrChange>
            </w:rPr>
          </w:pPr>
        </w:p>
        <w:p w14:paraId="2FE7F0A6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proofErr w:type="gramStart"/>
          <w:r w:rsidRPr="007D4ABA">
            <w:rPr>
              <w:rFonts w:ascii="Arial" w:hAnsi="Arial"/>
              <w:sz w:val="14"/>
              <w:szCs w:val="14"/>
            </w:rPr>
            <w:t>Tel:</w:t>
          </w:r>
          <w:proofErr w:type="gramEnd"/>
          <w:r w:rsidRPr="007D4ABA">
            <w:rPr>
              <w:rFonts w:ascii="Arial" w:hAnsi="Arial"/>
              <w:sz w:val="14"/>
              <w:szCs w:val="14"/>
            </w:rPr>
            <w:t>             + 971 4390 0750      </w:t>
          </w:r>
        </w:p>
      </w:tc>
      <w:tc>
        <w:tcPr>
          <w:tcW w:w="2268" w:type="dxa"/>
          <w:tcBorders>
            <w:left w:val="single" w:sz="24" w:space="0" w:color="948A54"/>
            <w:right w:val="single" w:sz="24" w:space="0" w:color="808080"/>
          </w:tcBorders>
        </w:tcPr>
        <w:p w14:paraId="7007E93E" w14:textId="77777777" w:rsidR="00225044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</w:p>
        <w:p w14:paraId="7A8BE0A9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r w:rsidRPr="007D4ABA">
            <w:rPr>
              <w:rFonts w:ascii="Arial" w:hAnsi="Arial"/>
              <w:sz w:val="14"/>
              <w:szCs w:val="14"/>
            </w:rPr>
            <w:t xml:space="preserve">HPS - 65-67 rue du Faubourg St Honoré  4th </w:t>
          </w:r>
          <w:proofErr w:type="spellStart"/>
          <w:r w:rsidRPr="007D4ABA">
            <w:rPr>
              <w:rFonts w:ascii="Arial" w:hAnsi="Arial"/>
              <w:sz w:val="14"/>
              <w:szCs w:val="14"/>
            </w:rPr>
            <w:t>Floor</w:t>
          </w:r>
          <w:proofErr w:type="spellEnd"/>
          <w:r w:rsidRPr="007D4ABA">
            <w:rPr>
              <w:rFonts w:ascii="Arial" w:hAnsi="Arial"/>
              <w:sz w:val="14"/>
              <w:szCs w:val="14"/>
            </w:rPr>
            <w:br/>
            <w:t>75008 Paris – France</w:t>
          </w:r>
        </w:p>
        <w:p w14:paraId="6336BE62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</w:p>
        <w:p w14:paraId="4632B3B5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r w:rsidRPr="007D4ABA">
            <w:rPr>
              <w:rFonts w:ascii="Arial" w:hAnsi="Arial"/>
              <w:sz w:val="14"/>
              <w:szCs w:val="14"/>
            </w:rPr>
            <w:t>Tel:             + 33 1 58 18 01 34     </w:t>
          </w:r>
        </w:p>
      </w:tc>
      <w:tc>
        <w:tcPr>
          <w:tcW w:w="2835" w:type="dxa"/>
          <w:tcBorders>
            <w:left w:val="single" w:sz="24" w:space="0" w:color="808080"/>
          </w:tcBorders>
        </w:tcPr>
        <w:p w14:paraId="2224F522" w14:textId="77777777" w:rsidR="00225044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</w:p>
        <w:p w14:paraId="7EDCCCAD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r w:rsidRPr="007D4ABA">
            <w:rPr>
              <w:rFonts w:ascii="Arial" w:hAnsi="Arial"/>
              <w:sz w:val="14"/>
              <w:szCs w:val="14"/>
            </w:rPr>
            <w:t>900, rue Ampère</w:t>
          </w:r>
          <w:r w:rsidRPr="007D4ABA">
            <w:rPr>
              <w:rFonts w:ascii="Arial" w:hAnsi="Arial"/>
              <w:sz w:val="14"/>
              <w:szCs w:val="14"/>
            </w:rPr>
            <w:br/>
            <w:t>Pôle d’activité d’Aix en Provence</w:t>
          </w:r>
          <w:r w:rsidRPr="007D4ABA">
            <w:rPr>
              <w:rFonts w:ascii="Arial" w:hAnsi="Arial"/>
              <w:sz w:val="14"/>
              <w:szCs w:val="14"/>
            </w:rPr>
            <w:br/>
            <w:t>13851 Aix en Provence Cedex 03 France</w:t>
          </w:r>
        </w:p>
        <w:p w14:paraId="77A4F2F1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</w:p>
        <w:p w14:paraId="0E090F8D" w14:textId="77777777" w:rsidR="00225044" w:rsidRPr="007D4ABA" w:rsidRDefault="00225044" w:rsidP="00A7696B">
          <w:pPr>
            <w:spacing w:before="0"/>
            <w:jc w:val="left"/>
            <w:rPr>
              <w:rFonts w:ascii="Arial" w:hAnsi="Arial"/>
              <w:sz w:val="14"/>
              <w:szCs w:val="14"/>
            </w:rPr>
          </w:pPr>
          <w:r w:rsidRPr="007D4ABA">
            <w:rPr>
              <w:rFonts w:ascii="Arial" w:hAnsi="Arial"/>
              <w:sz w:val="14"/>
              <w:szCs w:val="14"/>
            </w:rPr>
            <w:t>Tel:             + 33 4 42 91 42 99      </w:t>
          </w:r>
        </w:p>
      </w:tc>
    </w:tr>
  </w:tbl>
  <w:p w14:paraId="604204E8" w14:textId="77777777" w:rsidR="00225044" w:rsidRPr="00E87AD5" w:rsidRDefault="00225044" w:rsidP="00A7696B">
    <w:pPr>
      <w:pStyle w:val="Pieddepage"/>
      <w:tabs>
        <w:tab w:val="clear" w:pos="9072"/>
        <w:tab w:val="right" w:pos="10065"/>
      </w:tabs>
      <w:ind w:right="-995"/>
      <w:jc w:val="left"/>
      <w:rPr>
        <w:rFonts w:ascii="Helvetica Light" w:hAnsi="Helvetica Ligh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A0B00" w14:textId="0C53A6C2" w:rsidR="00225044" w:rsidRPr="00E17E7F" w:rsidRDefault="00225044" w:rsidP="00A7696B">
    <w:pPr>
      <w:pStyle w:val="Pieddepage"/>
      <w:pBdr>
        <w:top w:val="single" w:sz="8" w:space="1" w:color="auto"/>
      </w:pBdr>
      <w:jc w:val="left"/>
      <w:rPr>
        <w:sz w:val="16"/>
        <w:szCs w:val="16"/>
        <w:lang w:val="en-US"/>
        <w:rPrChange w:id="111" w:author="Ahmed Elorche [2]" w:date="2018-11-19T14:14:00Z">
          <w:rPr>
            <w:sz w:val="16"/>
            <w:szCs w:val="16"/>
          </w:rPr>
        </w:rPrChange>
      </w:rPr>
    </w:pPr>
    <w:r w:rsidRPr="00E17E7F">
      <w:rPr>
        <w:sz w:val="16"/>
        <w:szCs w:val="16"/>
        <w:lang w:val="en-US"/>
        <w:rPrChange w:id="112" w:author="Ahmed Elorche [2]" w:date="2018-11-19T14:14:00Z">
          <w:rPr>
            <w:sz w:val="16"/>
            <w:szCs w:val="16"/>
          </w:rPr>
        </w:rPrChange>
      </w:rPr>
      <w:t>BSD-FNB-SMART Transaction Control</w:t>
    </w:r>
    <w:r w:rsidRPr="00E17E7F">
      <w:rPr>
        <w:rStyle w:val="Numrodepage"/>
        <w:rFonts w:cs="Arial"/>
        <w:sz w:val="16"/>
        <w:szCs w:val="16"/>
        <w:lang w:val="en-US"/>
        <w:rPrChange w:id="113" w:author="Ahmed Elorche [2]" w:date="2018-11-19T14:14:00Z">
          <w:rPr>
            <w:rStyle w:val="Numrodepage"/>
            <w:rFonts w:cs="Arial"/>
            <w:sz w:val="16"/>
            <w:szCs w:val="16"/>
          </w:rPr>
        </w:rPrChange>
      </w:rPr>
      <w:tab/>
    </w:r>
    <w:r w:rsidRPr="00E17E7F">
      <w:rPr>
        <w:sz w:val="16"/>
        <w:szCs w:val="16"/>
        <w:lang w:val="en-US"/>
        <w:rPrChange w:id="114" w:author="Ahmed Elorche [2]" w:date="2018-11-19T14:14:00Z">
          <w:rPr>
            <w:sz w:val="16"/>
            <w:szCs w:val="16"/>
          </w:rPr>
        </w:rPrChange>
      </w:rPr>
      <w:t>HPS CONFIDENTIAL</w:t>
    </w:r>
    <w:r w:rsidRPr="00E17E7F">
      <w:rPr>
        <w:rStyle w:val="Numrodepage"/>
        <w:rFonts w:cs="Arial"/>
        <w:sz w:val="16"/>
        <w:szCs w:val="16"/>
        <w:lang w:val="en-US"/>
        <w:rPrChange w:id="115" w:author="Ahmed Elorche [2]" w:date="2018-11-19T14:14:00Z">
          <w:rPr>
            <w:rStyle w:val="Numrodepage"/>
            <w:rFonts w:cs="Arial"/>
            <w:sz w:val="16"/>
            <w:szCs w:val="16"/>
          </w:rPr>
        </w:rPrChange>
      </w:rPr>
      <w:tab/>
    </w:r>
    <w:r w:rsidRPr="00D462F1">
      <w:rPr>
        <w:rStyle w:val="Numrodepage"/>
        <w:rFonts w:cs="Arial"/>
        <w:sz w:val="16"/>
        <w:szCs w:val="16"/>
      </w:rPr>
      <w:fldChar w:fldCharType="begin"/>
    </w:r>
    <w:r w:rsidRPr="00E17E7F">
      <w:rPr>
        <w:rStyle w:val="Numrodepage"/>
        <w:rFonts w:cs="Arial"/>
        <w:sz w:val="16"/>
        <w:szCs w:val="16"/>
        <w:lang w:val="en-US"/>
        <w:rPrChange w:id="116" w:author="Ahmed Elorche [2]" w:date="2018-11-19T14:14:00Z">
          <w:rPr>
            <w:rStyle w:val="Numrodepage"/>
            <w:rFonts w:cs="Arial"/>
            <w:sz w:val="16"/>
            <w:szCs w:val="16"/>
          </w:rPr>
        </w:rPrChange>
      </w:rPr>
      <w:instrText xml:space="preserve"> PAGE   \* MERGEFORMAT </w:instrText>
    </w:r>
    <w:r w:rsidRPr="00D462F1">
      <w:rPr>
        <w:rStyle w:val="Numrodepage"/>
        <w:rFonts w:cs="Arial"/>
        <w:sz w:val="16"/>
        <w:szCs w:val="16"/>
      </w:rPr>
      <w:fldChar w:fldCharType="separate"/>
    </w:r>
    <w:r w:rsidRPr="00E17E7F">
      <w:rPr>
        <w:rStyle w:val="Numrodepage"/>
        <w:rFonts w:cs="Arial"/>
        <w:noProof/>
        <w:szCs w:val="16"/>
        <w:lang w:val="en-US"/>
        <w:rPrChange w:id="117" w:author="Ahmed Elorche [2]" w:date="2018-11-19T14:14:00Z">
          <w:rPr>
            <w:rStyle w:val="Numrodepage"/>
            <w:rFonts w:cs="Arial"/>
            <w:noProof/>
            <w:szCs w:val="16"/>
          </w:rPr>
        </w:rPrChange>
      </w:rPr>
      <w:t>35</w:t>
    </w:r>
    <w:r w:rsidRPr="00D462F1">
      <w:rPr>
        <w:rStyle w:val="Numrodepage"/>
        <w:rFonts w:cs="Arial"/>
        <w:sz w:val="16"/>
        <w:szCs w:val="16"/>
      </w:rPr>
      <w:fldChar w:fldCharType="end"/>
    </w:r>
    <w:r w:rsidRPr="00E17E7F">
      <w:rPr>
        <w:rStyle w:val="Numrodepage"/>
        <w:rFonts w:cs="Arial"/>
        <w:sz w:val="16"/>
        <w:szCs w:val="16"/>
        <w:lang w:val="en-US"/>
        <w:rPrChange w:id="118" w:author="Ahmed Elorche [2]" w:date="2018-11-19T14:14:00Z">
          <w:rPr>
            <w:rStyle w:val="Numrodepage"/>
            <w:rFonts w:cs="Arial"/>
            <w:sz w:val="16"/>
            <w:szCs w:val="16"/>
          </w:rPr>
        </w:rPrChange>
      </w:rPr>
      <w:t xml:space="preserve"> / </w:t>
    </w:r>
    <w:r w:rsidRPr="00D462F1">
      <w:rPr>
        <w:sz w:val="16"/>
        <w:szCs w:val="16"/>
      </w:rPr>
      <w:fldChar w:fldCharType="begin"/>
    </w:r>
    <w:r w:rsidRPr="00E17E7F">
      <w:rPr>
        <w:sz w:val="16"/>
        <w:szCs w:val="16"/>
        <w:lang w:val="en-US"/>
        <w:rPrChange w:id="119" w:author="Ahmed Elorche [2]" w:date="2018-11-19T14:14:00Z">
          <w:rPr>
            <w:sz w:val="16"/>
            <w:szCs w:val="16"/>
          </w:rPr>
        </w:rPrChange>
      </w:rPr>
      <w:instrText xml:space="preserve"> NUMPAGES   \* MERGEFORMAT </w:instrText>
    </w:r>
    <w:r w:rsidRPr="00D462F1">
      <w:rPr>
        <w:sz w:val="16"/>
        <w:szCs w:val="16"/>
      </w:rPr>
      <w:fldChar w:fldCharType="separate"/>
    </w:r>
    <w:r w:rsidRPr="00E17E7F">
      <w:rPr>
        <w:rStyle w:val="Numrodepage"/>
        <w:rFonts w:cs="Arial"/>
        <w:noProof/>
        <w:sz w:val="20"/>
        <w:szCs w:val="20"/>
        <w:lang w:val="en-US"/>
        <w:rPrChange w:id="120" w:author="Ahmed Elorche [2]" w:date="2018-11-19T14:14:00Z">
          <w:rPr>
            <w:rStyle w:val="Numrodepage"/>
            <w:rFonts w:cs="Arial"/>
            <w:noProof/>
            <w:sz w:val="20"/>
            <w:szCs w:val="20"/>
          </w:rPr>
        </w:rPrChange>
      </w:rPr>
      <w:t>35</w:t>
    </w:r>
    <w:r w:rsidRPr="00D462F1">
      <w:rPr>
        <w:sz w:val="16"/>
        <w:szCs w:val="16"/>
      </w:rPr>
      <w:fldChar w:fldCharType="end"/>
    </w:r>
  </w:p>
  <w:p w14:paraId="5094E773" w14:textId="77777777" w:rsidR="00225044" w:rsidRPr="00E17E7F" w:rsidRDefault="00225044" w:rsidP="00A7696B">
    <w:pPr>
      <w:pStyle w:val="Pieddepage"/>
      <w:pBdr>
        <w:top w:val="single" w:sz="8" w:space="1" w:color="auto"/>
      </w:pBdr>
      <w:jc w:val="left"/>
      <w:rPr>
        <w:rStyle w:val="Numrodepage"/>
        <w:rFonts w:ascii="Helvetica Light" w:hAnsi="Helvetica Light" w:cs="Arial"/>
        <w:sz w:val="16"/>
        <w:szCs w:val="16"/>
        <w:lang w:val="en-US"/>
        <w:rPrChange w:id="121" w:author="Ahmed Elorche [2]" w:date="2018-11-19T14:14:00Z">
          <w:rPr>
            <w:rStyle w:val="Numrodepage"/>
            <w:rFonts w:ascii="Helvetica Light" w:hAnsi="Helvetica Light" w:cs="Arial"/>
            <w:sz w:val="16"/>
            <w:szCs w:val="16"/>
          </w:rPr>
        </w:rPrChange>
      </w:rPr>
    </w:pPr>
  </w:p>
  <w:p w14:paraId="7B80088E" w14:textId="77777777" w:rsidR="00225044" w:rsidRPr="002874B3" w:rsidRDefault="00225044" w:rsidP="00A7696B">
    <w:pPr>
      <w:pStyle w:val="ApresSautDePage"/>
      <w:rPr>
        <w:lang w:val="en-US"/>
      </w:rPr>
    </w:pPr>
  </w:p>
  <w:p w14:paraId="79D5315C" w14:textId="77777777" w:rsidR="00225044" w:rsidRPr="000F315A" w:rsidRDefault="00225044" w:rsidP="00A7696B">
    <w:pPr>
      <w:pStyle w:val="ApresSautDePage"/>
      <w:ind w:right="36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EACC" w14:textId="77777777" w:rsidR="00F75DD9" w:rsidRDefault="00F75DD9" w:rsidP="00A4013F">
      <w:pPr>
        <w:spacing w:before="0"/>
      </w:pPr>
      <w:r>
        <w:separator/>
      </w:r>
    </w:p>
  </w:footnote>
  <w:footnote w:type="continuationSeparator" w:id="0">
    <w:p w14:paraId="425A98C6" w14:textId="77777777" w:rsidR="00F75DD9" w:rsidRDefault="00F75DD9" w:rsidP="00A401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9F3FD" w14:textId="77777777" w:rsidR="00225044" w:rsidRDefault="00225044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52967" wp14:editId="3E820426">
              <wp:simplePos x="0" y="0"/>
              <wp:positionH relativeFrom="column">
                <wp:posOffset>-805180</wp:posOffset>
              </wp:positionH>
              <wp:positionV relativeFrom="paragraph">
                <wp:posOffset>-314960</wp:posOffset>
              </wp:positionV>
              <wp:extent cx="756285" cy="276225"/>
              <wp:effectExtent l="0" t="0" r="5715" b="9525"/>
              <wp:wrapNone/>
              <wp:docPr id="15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9E4FE" w14:textId="77777777" w:rsidR="00225044" w:rsidRPr="005D2B61" w:rsidRDefault="00225044" w:rsidP="00A7696B">
                          <w:pPr>
                            <w:rPr>
                              <w:color w:val="A6A6A6"/>
                              <w:sz w:val="14"/>
                              <w:szCs w:val="14"/>
                            </w:rPr>
                          </w:pPr>
                          <w:r w:rsidRPr="00F8616E">
                            <w:rPr>
                              <w:color w:val="A6A6A6"/>
                              <w:sz w:val="14"/>
                              <w:szCs w:val="14"/>
                              <w:lang w:val="en-GB"/>
                            </w:rPr>
                            <w:t>E-2301</w:t>
                          </w:r>
                          <w:r>
                            <w:rPr>
                              <w:color w:val="A6A6A6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5D2B61">
                            <w:rPr>
                              <w:color w:val="A6A6A6"/>
                              <w:sz w:val="14"/>
                              <w:szCs w:val="14"/>
                            </w:rPr>
                            <w:t>VB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52967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style="position:absolute;left:0;text-align:left;margin-left:-63.4pt;margin-top:-24.8pt;width:59.5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" stroked="f">
              <v:textbox>
                <w:txbxContent>
                  <w:p w14:paraId="2CE9E4FE" w14:textId="77777777" w:rsidR="00225044" w:rsidRPr="005D2B61" w:rsidRDefault="00225044" w:rsidP="00A7696B">
                    <w:pPr>
                      <w:rPr>
                        <w:color w:val="A6A6A6"/>
                        <w:sz w:val="14"/>
                        <w:szCs w:val="14"/>
                      </w:rPr>
                    </w:pPr>
                    <w:r w:rsidRPr="00F8616E">
                      <w:rPr>
                        <w:color w:val="A6A6A6"/>
                        <w:sz w:val="14"/>
                        <w:szCs w:val="14"/>
                        <w:lang w:val="en-GB"/>
                      </w:rPr>
                      <w:t>E-2301</w:t>
                    </w:r>
                    <w:r>
                      <w:rPr>
                        <w:color w:val="A6A6A6"/>
                        <w:sz w:val="14"/>
                        <w:szCs w:val="14"/>
                      </w:rPr>
                      <w:t xml:space="preserve"> </w:t>
                    </w:r>
                    <w:r w:rsidRPr="005D2B61">
                      <w:rPr>
                        <w:color w:val="A6A6A6"/>
                        <w:sz w:val="14"/>
                        <w:szCs w:val="14"/>
                      </w:rPr>
                      <w:t>VB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CE5F455" wp14:editId="3CDB2224">
          <wp:simplePos x="0" y="0"/>
          <wp:positionH relativeFrom="column">
            <wp:posOffset>-966470</wp:posOffset>
          </wp:positionH>
          <wp:positionV relativeFrom="paragraph">
            <wp:posOffset>329565</wp:posOffset>
          </wp:positionV>
          <wp:extent cx="7774305" cy="435927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4305" cy="4359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3DB9A0EF" wp14:editId="155FD335">
          <wp:simplePos x="0" y="0"/>
          <wp:positionH relativeFrom="column">
            <wp:posOffset>4976495</wp:posOffset>
          </wp:positionH>
          <wp:positionV relativeFrom="paragraph">
            <wp:posOffset>114300</wp:posOffset>
          </wp:positionV>
          <wp:extent cx="1228725" cy="685800"/>
          <wp:effectExtent l="0" t="0" r="952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618D7" w14:textId="77777777" w:rsidR="00225044" w:rsidRDefault="0022504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AED0F" w14:textId="7174B2FE" w:rsidR="00225044" w:rsidRPr="00CC3C3C" w:rsidRDefault="00225044" w:rsidP="00A7696B">
    <w:pPr>
      <w:pStyle w:val="En-tte"/>
      <w:rPr>
        <w:lang w:val="en-GB"/>
      </w:rPr>
    </w:pPr>
    <w:r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18365EB0" wp14:editId="78DB55E2">
          <wp:simplePos x="0" y="0"/>
          <wp:positionH relativeFrom="column">
            <wp:posOffset>5039360</wp:posOffset>
          </wp:positionH>
          <wp:positionV relativeFrom="paragraph">
            <wp:posOffset>-128905</wp:posOffset>
          </wp:positionV>
          <wp:extent cx="698500" cy="390525"/>
          <wp:effectExtent l="0" t="0" r="6350" b="9525"/>
          <wp:wrapNone/>
          <wp:docPr id="8" name="Image 8" descr="HPS LOGO v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HPS LOGO v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117AB80A" wp14:editId="2BF311B4">
              <wp:simplePos x="0" y="0"/>
              <wp:positionH relativeFrom="column">
                <wp:posOffset>65405</wp:posOffset>
              </wp:positionH>
              <wp:positionV relativeFrom="paragraph">
                <wp:posOffset>213994</wp:posOffset>
              </wp:positionV>
              <wp:extent cx="4914900" cy="0"/>
              <wp:effectExtent l="0" t="0" r="19050" b="19050"/>
              <wp:wrapNone/>
              <wp:docPr id="11" name="Connecteur droit avec flèch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68A5B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1026" type="#_x0000_t32" style="position:absolute;margin-left:5.15pt;margin-top:16.85pt;width:387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" strokecolor="#404040" strokeweight=".5pt"/>
          </w:pict>
        </mc:Fallback>
      </mc:AlternateContent>
    </w:r>
    <w:r>
      <w:rPr>
        <w:noProof/>
        <w:lang w:val="fr-FR" w:eastAsia="fr-FR"/>
      </w:rPr>
      <w:drawing>
        <wp:anchor distT="0" distB="0" distL="114300" distR="114300" simplePos="0" relativeHeight="251662336" behindDoc="1" locked="0" layoutInCell="1" allowOverlap="1" wp14:anchorId="26FAF777" wp14:editId="04F4583E">
          <wp:simplePos x="0" y="0"/>
          <wp:positionH relativeFrom="column">
            <wp:posOffset>5039360</wp:posOffset>
          </wp:positionH>
          <wp:positionV relativeFrom="paragraph">
            <wp:posOffset>-128905</wp:posOffset>
          </wp:positionV>
          <wp:extent cx="698500" cy="390525"/>
          <wp:effectExtent l="0" t="0" r="6350" b="9525"/>
          <wp:wrapNone/>
          <wp:docPr id="9" name="Image 9" descr="HPS LOGO v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HPS LOGO v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FR"/>
      </w:rPr>
      <w:fldChar w:fldCharType="begin"/>
    </w:r>
    <w:r w:rsidRPr="00CC3C3C">
      <w:rPr>
        <w:lang w:val="en-GB"/>
      </w:rPr>
      <w:instrText xml:space="preserve"> DOCPROPERTY  Title  \* MERGEFORMAT </w:instrText>
    </w:r>
    <w:r>
      <w:rPr>
        <w:lang w:val="fr-FR"/>
      </w:rPr>
      <w:fldChar w:fldCharType="separate"/>
    </w:r>
    <w:r w:rsidRPr="00CC3C3C">
      <w:rPr>
        <w:lang w:val="en-GB"/>
      </w:rPr>
      <w:t>Business Solution Description</w:t>
    </w:r>
    <w:r>
      <w:rPr>
        <w:lang w:val="fr-FR"/>
      </w:rPr>
      <w:fldChar w:fldCharType="end"/>
    </w:r>
    <w:r w:rsidRPr="00406DAC">
      <w:rPr>
        <w:lang w:val="en-US"/>
      </w:rPr>
      <w:t> :</w:t>
    </w:r>
    <w:r w:rsidRPr="00CC3C3C">
      <w:rPr>
        <w:lang w:val="en-GB"/>
      </w:rPr>
      <w:t xml:space="preserve"> </w:t>
    </w:r>
    <w:r>
      <w:rPr>
        <w:lang w:val="en-GB"/>
      </w:rPr>
      <w:t>Smart Box Transaction Control</w:t>
    </w:r>
  </w:p>
  <w:p w14:paraId="0D055F66" w14:textId="77777777" w:rsidR="00225044" w:rsidRPr="00A002EE" w:rsidRDefault="00225044" w:rsidP="00A7696B">
    <w:pPr>
      <w:pStyle w:val="En-tte"/>
    </w:pPr>
    <w:r w:rsidRPr="00A002EE">
      <w:t xml:space="preserve"> </w:t>
    </w:r>
  </w:p>
  <w:p w14:paraId="222984C7" w14:textId="77777777" w:rsidR="00225044" w:rsidRPr="00CC3C3C" w:rsidRDefault="00225044" w:rsidP="00A7696B">
    <w:pPr>
      <w:pStyle w:val="En-tte"/>
      <w:rPr>
        <w:lang w:val="en-GB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225044" w:rsidRPr="009C287C" w14:paraId="2552C43F" w14:textId="77777777">
      <w:tc>
        <w:tcPr>
          <w:tcW w:w="4605" w:type="dxa"/>
          <w:tcBorders>
            <w:bottom w:val="single" w:sz="4" w:space="0" w:color="auto"/>
          </w:tcBorders>
        </w:tcPr>
        <w:p w14:paraId="07FBE442" w14:textId="77777777" w:rsidR="00225044" w:rsidRPr="009C287C" w:rsidRDefault="00225044">
          <w:pPr>
            <w:rPr>
              <w:rFonts w:ascii="Comic Sans MS" w:hAnsi="Comic Sans MS"/>
              <w:sz w:val="16"/>
            </w:rPr>
          </w:pPr>
        </w:p>
      </w:tc>
      <w:tc>
        <w:tcPr>
          <w:tcW w:w="4605" w:type="dxa"/>
          <w:tcBorders>
            <w:bottom w:val="single" w:sz="4" w:space="0" w:color="auto"/>
          </w:tcBorders>
        </w:tcPr>
        <w:p w14:paraId="65706EAD" w14:textId="77777777" w:rsidR="00225044" w:rsidRPr="009C287C" w:rsidRDefault="00225044">
          <w:pPr>
            <w:jc w:val="right"/>
            <w:rPr>
              <w:rFonts w:ascii="Comic Sans MS" w:hAnsi="Comic Sans MS"/>
              <w:sz w:val="16"/>
              <w:lang w:val="en-GB"/>
            </w:rPr>
          </w:pPr>
          <w:r w:rsidRPr="009C287C">
            <w:fldChar w:fldCharType="begin"/>
          </w:r>
          <w:r w:rsidRPr="009C287C">
            <w:instrText xml:space="preserve"> KEYWORDS  \* MERGEFORMAT </w:instrText>
          </w:r>
          <w:r w:rsidRPr="009C287C">
            <w:fldChar w:fldCharType="end"/>
          </w:r>
        </w:p>
      </w:tc>
    </w:tr>
  </w:tbl>
  <w:p w14:paraId="733F7488" w14:textId="77777777" w:rsidR="00225044" w:rsidRDefault="00225044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5CF96E"/>
    <w:lvl w:ilvl="0">
      <w:start w:val="1"/>
      <w:numFmt w:val="decimal"/>
      <w:pStyle w:val="Normalcentr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E2C87D0"/>
    <w:lvl w:ilvl="0">
      <w:start w:val="1"/>
      <w:numFmt w:val="decimal"/>
      <w:pStyle w:val="NormalWeb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F8ADDC6"/>
    <w:lvl w:ilvl="0">
      <w:start w:val="1"/>
      <w:numFmt w:val="decimal"/>
      <w:pStyle w:val="Listecontinue5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FBCBB6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F620B94C"/>
    <w:lvl w:ilvl="0">
      <w:start w:val="1"/>
      <w:numFmt w:val="bullet"/>
      <w:pStyle w:val="Titre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0EC0F00"/>
    <w:lvl w:ilvl="0">
      <w:start w:val="1"/>
      <w:numFmt w:val="bullet"/>
      <w:pStyle w:val="Titre4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5DAACDA0"/>
    <w:lvl w:ilvl="0">
      <w:start w:val="1"/>
      <w:numFmt w:val="decimal"/>
      <w:pStyle w:val="Titre6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97540AB6"/>
    <w:lvl w:ilvl="0">
      <w:start w:val="1"/>
      <w:numFmt w:val="bullet"/>
      <w:pStyle w:val="PrformatHTM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4508F0"/>
    <w:multiLevelType w:val="hybridMultilevel"/>
    <w:tmpl w:val="0DDC11DA"/>
    <w:lvl w:ilvl="0" w:tplc="1826CE0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AD1BBB"/>
    <w:multiLevelType w:val="hybridMultilevel"/>
    <w:tmpl w:val="0D327A2A"/>
    <w:lvl w:ilvl="0" w:tplc="167E27DA">
      <w:start w:val="1"/>
      <w:numFmt w:val="bullet"/>
      <w:pStyle w:val="BulletParagraph"/>
      <w:lvlText w:val="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2F47CC"/>
    <w:multiLevelType w:val="hybridMultilevel"/>
    <w:tmpl w:val="F128230A"/>
    <w:lvl w:ilvl="0" w:tplc="83583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77546"/>
    <w:multiLevelType w:val="multilevel"/>
    <w:tmpl w:val="B15CAD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14CA46FA"/>
    <w:multiLevelType w:val="hybridMultilevel"/>
    <w:tmpl w:val="5676578E"/>
    <w:lvl w:ilvl="0" w:tplc="37EE2070">
      <w:start w:val="1"/>
      <w:numFmt w:val="bullet"/>
      <w:pStyle w:val="BulletsShadedParagraph"/>
      <w:lvlText w:val="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AFF014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FE4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21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521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543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E3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A94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E6D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564D7"/>
    <w:multiLevelType w:val="hybridMultilevel"/>
    <w:tmpl w:val="C8481D18"/>
    <w:lvl w:ilvl="0" w:tplc="FE0EF986">
      <w:start w:val="1"/>
      <w:numFmt w:val="bullet"/>
      <w:pStyle w:val="BulletsParagraph"/>
      <w:lvlText w:val="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4261B"/>
    <w:multiLevelType w:val="hybridMultilevel"/>
    <w:tmpl w:val="0478AE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0AD9"/>
    <w:multiLevelType w:val="hybridMultilevel"/>
    <w:tmpl w:val="E6A006D2"/>
    <w:lvl w:ilvl="0" w:tplc="2D7AEDEA">
      <w:start w:val="1"/>
      <w:numFmt w:val="bullet"/>
      <w:lvlText w:val="-"/>
      <w:lvlJc w:val="left"/>
      <w:pPr>
        <w:ind w:left="1065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02E4880"/>
    <w:multiLevelType w:val="multilevel"/>
    <w:tmpl w:val="750244B4"/>
    <w:lvl w:ilvl="0">
      <w:start w:val="1"/>
      <w:numFmt w:val="bullet"/>
      <w:pStyle w:val="SubBullets"/>
      <w:lvlText w:val="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851"/>
        </w:tabs>
        <w:ind w:left="284"/>
      </w:pPr>
      <w:rPr>
        <w:rFonts w:cs="Times New Roman" w:hint="default"/>
      </w:rPr>
    </w:lvl>
    <w:lvl w:ilvl="2">
      <w:start w:val="1"/>
      <w:numFmt w:val="decimal"/>
      <w:lvlText w:val="1.1.%3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28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284"/>
      </w:pPr>
      <w:rPr>
        <w:rFonts w:cs="Times New Roman" w:hint="default"/>
      </w:rPr>
    </w:lvl>
  </w:abstractNum>
  <w:abstractNum w:abstractNumId="17" w15:restartNumberingAfterBreak="0">
    <w:nsid w:val="26D31A72"/>
    <w:multiLevelType w:val="hybridMultilevel"/>
    <w:tmpl w:val="3C24B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8624A"/>
    <w:multiLevelType w:val="multilevel"/>
    <w:tmpl w:val="29562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BA91E22"/>
    <w:multiLevelType w:val="hybridMultilevel"/>
    <w:tmpl w:val="AB208E92"/>
    <w:lvl w:ilvl="0" w:tplc="C2B66EB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B278B"/>
    <w:multiLevelType w:val="hybridMultilevel"/>
    <w:tmpl w:val="F128230A"/>
    <w:lvl w:ilvl="0" w:tplc="83583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C26CF"/>
    <w:multiLevelType w:val="hybridMultilevel"/>
    <w:tmpl w:val="086210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4CE9"/>
    <w:multiLevelType w:val="hybridMultilevel"/>
    <w:tmpl w:val="32A8ACB6"/>
    <w:lvl w:ilvl="0" w:tplc="040C0001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EB1EB9"/>
    <w:multiLevelType w:val="multilevel"/>
    <w:tmpl w:val="73B2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4" w15:restartNumberingAfterBreak="0">
    <w:nsid w:val="3EA635E4"/>
    <w:multiLevelType w:val="hybridMultilevel"/>
    <w:tmpl w:val="F128230A"/>
    <w:lvl w:ilvl="0" w:tplc="83583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B23A2"/>
    <w:multiLevelType w:val="hybridMultilevel"/>
    <w:tmpl w:val="F412FC82"/>
    <w:lvl w:ilvl="0" w:tplc="45BA4802">
      <w:start w:val="1"/>
      <w:numFmt w:val="bullet"/>
      <w:pStyle w:val="StyleTitre3Italique"/>
      <w:lvlText w:val=""/>
      <w:lvlJc w:val="left"/>
      <w:pPr>
        <w:tabs>
          <w:tab w:val="num" w:pos="961"/>
        </w:tabs>
        <w:ind w:left="885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46795C16"/>
    <w:multiLevelType w:val="hybridMultilevel"/>
    <w:tmpl w:val="FB5EEEB0"/>
    <w:lvl w:ilvl="0" w:tplc="9F389AC8">
      <w:start w:val="1"/>
      <w:numFmt w:val="bullet"/>
      <w:pStyle w:val="BulletsShaded"/>
      <w:lvlText w:val="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A5F03"/>
    <w:multiLevelType w:val="hybridMultilevel"/>
    <w:tmpl w:val="B73E4ECE"/>
    <w:lvl w:ilvl="0" w:tplc="7B0CECA8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825E5"/>
    <w:multiLevelType w:val="multilevel"/>
    <w:tmpl w:val="F92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E921F0"/>
    <w:multiLevelType w:val="hybridMultilevel"/>
    <w:tmpl w:val="B3FAEA84"/>
    <w:lvl w:ilvl="0" w:tplc="51F0CB6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D6830"/>
    <w:multiLevelType w:val="hybridMultilevel"/>
    <w:tmpl w:val="F128230A"/>
    <w:lvl w:ilvl="0" w:tplc="83583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D6BDC"/>
    <w:multiLevelType w:val="hybridMultilevel"/>
    <w:tmpl w:val="73BEA39C"/>
    <w:lvl w:ilvl="0" w:tplc="7B0CECA8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96747"/>
    <w:multiLevelType w:val="hybridMultilevel"/>
    <w:tmpl w:val="63BA703A"/>
    <w:lvl w:ilvl="0" w:tplc="C366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A6EED"/>
    <w:multiLevelType w:val="hybridMultilevel"/>
    <w:tmpl w:val="0406C58C"/>
    <w:lvl w:ilvl="0" w:tplc="AA4CA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54BD8"/>
    <w:multiLevelType w:val="hybridMultilevel"/>
    <w:tmpl w:val="B8A2A4D6"/>
    <w:lvl w:ilvl="0" w:tplc="83583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1327B"/>
    <w:multiLevelType w:val="hybridMultilevel"/>
    <w:tmpl w:val="7214D596"/>
    <w:lvl w:ilvl="0" w:tplc="AA4CA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34370"/>
    <w:multiLevelType w:val="hybridMultilevel"/>
    <w:tmpl w:val="1700C348"/>
    <w:lvl w:ilvl="0" w:tplc="040C0001">
      <w:start w:val="1"/>
      <w:numFmt w:val="decimal"/>
      <w:pStyle w:val="Style1"/>
      <w:lvlText w:val="%1."/>
      <w:lvlJc w:val="left"/>
      <w:pPr>
        <w:ind w:left="720" w:hanging="360"/>
      </w:pPr>
      <w:rPr>
        <w:rFonts w:cs="Times New Roman"/>
      </w:rPr>
    </w:lvl>
    <w:lvl w:ilvl="1" w:tplc="040C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35C7B5D"/>
    <w:multiLevelType w:val="hybridMultilevel"/>
    <w:tmpl w:val="3C24B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A3E1B"/>
    <w:multiLevelType w:val="hybridMultilevel"/>
    <w:tmpl w:val="A1C0D782"/>
    <w:lvl w:ilvl="0" w:tplc="DB3AC9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3142B2"/>
    <w:multiLevelType w:val="hybridMultilevel"/>
    <w:tmpl w:val="793680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91D1C"/>
    <w:multiLevelType w:val="hybridMultilevel"/>
    <w:tmpl w:val="79E8469E"/>
    <w:lvl w:ilvl="0" w:tplc="F04E9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C7764"/>
    <w:multiLevelType w:val="hybridMultilevel"/>
    <w:tmpl w:val="FC46A2A4"/>
    <w:lvl w:ilvl="0" w:tplc="7B0CECA8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D1E4A"/>
    <w:multiLevelType w:val="hybridMultilevel"/>
    <w:tmpl w:val="B54EE81C"/>
    <w:lvl w:ilvl="0" w:tplc="AA4CA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231D1"/>
    <w:multiLevelType w:val="hybridMultilevel"/>
    <w:tmpl w:val="F43E7C6E"/>
    <w:lvl w:ilvl="0" w:tplc="040C0001">
      <w:start w:val="1"/>
      <w:numFmt w:val="bullet"/>
      <w:pStyle w:val="BulletsParagraphMultiTabulation"/>
      <w:lvlText w:val="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A6D4A"/>
    <w:multiLevelType w:val="hybridMultilevel"/>
    <w:tmpl w:val="ABB018E4"/>
    <w:lvl w:ilvl="0" w:tplc="5DE0DB7E">
      <w:start w:val="1"/>
      <w:numFmt w:val="bullet"/>
      <w:pStyle w:val="Bullets"/>
      <w:lvlText w:val="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23"/>
  </w:num>
  <w:num w:numId="10">
    <w:abstractNumId w:val="22"/>
  </w:num>
  <w:num w:numId="11">
    <w:abstractNumId w:val="11"/>
  </w:num>
  <w:num w:numId="12">
    <w:abstractNumId w:val="25"/>
  </w:num>
  <w:num w:numId="13">
    <w:abstractNumId w:val="12"/>
  </w:num>
  <w:num w:numId="14">
    <w:abstractNumId w:val="26"/>
  </w:num>
  <w:num w:numId="15">
    <w:abstractNumId w:val="44"/>
  </w:num>
  <w:num w:numId="16">
    <w:abstractNumId w:val="16"/>
  </w:num>
  <w:num w:numId="17">
    <w:abstractNumId w:val="13"/>
  </w:num>
  <w:num w:numId="18">
    <w:abstractNumId w:val="43"/>
  </w:num>
  <w:num w:numId="19">
    <w:abstractNumId w:val="9"/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39"/>
  </w:num>
  <w:num w:numId="23">
    <w:abstractNumId w:val="14"/>
  </w:num>
  <w:num w:numId="24">
    <w:abstractNumId w:val="31"/>
  </w:num>
  <w:num w:numId="25">
    <w:abstractNumId w:val="27"/>
  </w:num>
  <w:num w:numId="26">
    <w:abstractNumId w:val="41"/>
  </w:num>
  <w:num w:numId="27">
    <w:abstractNumId w:val="40"/>
  </w:num>
  <w:num w:numId="28">
    <w:abstractNumId w:val="32"/>
  </w:num>
  <w:num w:numId="29">
    <w:abstractNumId w:val="30"/>
  </w:num>
  <w:num w:numId="30">
    <w:abstractNumId w:val="24"/>
  </w:num>
  <w:num w:numId="31">
    <w:abstractNumId w:val="34"/>
  </w:num>
  <w:num w:numId="32">
    <w:abstractNumId w:val="10"/>
  </w:num>
  <w:num w:numId="33">
    <w:abstractNumId w:val="20"/>
  </w:num>
  <w:num w:numId="34">
    <w:abstractNumId w:val="38"/>
  </w:num>
  <w:num w:numId="35">
    <w:abstractNumId w:val="17"/>
  </w:num>
  <w:num w:numId="36">
    <w:abstractNumId w:val="21"/>
  </w:num>
  <w:num w:numId="37">
    <w:abstractNumId w:val="37"/>
  </w:num>
  <w:num w:numId="38">
    <w:abstractNumId w:val="19"/>
  </w:num>
  <w:num w:numId="39">
    <w:abstractNumId w:val="35"/>
  </w:num>
  <w:num w:numId="40">
    <w:abstractNumId w:val="42"/>
  </w:num>
  <w:num w:numId="41">
    <w:abstractNumId w:val="33"/>
  </w:num>
  <w:num w:numId="42">
    <w:abstractNumId w:val="28"/>
  </w:num>
  <w:num w:numId="43">
    <w:abstractNumId w:val="15"/>
  </w:num>
  <w:num w:numId="44">
    <w:abstractNumId w:val="18"/>
  </w:num>
  <w:num w:numId="45">
    <w:abstractNumId w:val="8"/>
  </w:num>
  <w:num w:numId="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 Elorche">
    <w15:presenceInfo w15:providerId="AD" w15:userId="S-1-5-21-954806922-1431856019-7473742-7129"/>
  </w15:person>
  <w15:person w15:author="Ahmed Elorche [2]">
    <w15:presenceInfo w15:providerId="None" w15:userId="Ahmed Elorche"/>
  </w15:person>
  <w15:person w15:author="Peenz, Jacobus">
    <w15:presenceInfo w15:providerId="AD" w15:userId="S-1-5-21-578905535-609244392-313593124-93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3F5"/>
    <w:rsid w:val="000024B2"/>
    <w:rsid w:val="000071F4"/>
    <w:rsid w:val="000117D4"/>
    <w:rsid w:val="00012424"/>
    <w:rsid w:val="0001316D"/>
    <w:rsid w:val="00014D00"/>
    <w:rsid w:val="00016DE3"/>
    <w:rsid w:val="00021B44"/>
    <w:rsid w:val="000264BC"/>
    <w:rsid w:val="000401D3"/>
    <w:rsid w:val="000420A6"/>
    <w:rsid w:val="00042CFA"/>
    <w:rsid w:val="00046AAF"/>
    <w:rsid w:val="00051458"/>
    <w:rsid w:val="00052026"/>
    <w:rsid w:val="00064C72"/>
    <w:rsid w:val="000732A4"/>
    <w:rsid w:val="0008333E"/>
    <w:rsid w:val="000A28D7"/>
    <w:rsid w:val="000B300C"/>
    <w:rsid w:val="000C366F"/>
    <w:rsid w:val="000C368D"/>
    <w:rsid w:val="000C532A"/>
    <w:rsid w:val="000D30E1"/>
    <w:rsid w:val="000E12BE"/>
    <w:rsid w:val="000E767C"/>
    <w:rsid w:val="000F1195"/>
    <w:rsid w:val="001022ED"/>
    <w:rsid w:val="00111999"/>
    <w:rsid w:val="00121858"/>
    <w:rsid w:val="0012197E"/>
    <w:rsid w:val="0012461B"/>
    <w:rsid w:val="0012624F"/>
    <w:rsid w:val="0013519E"/>
    <w:rsid w:val="001404AB"/>
    <w:rsid w:val="00150D0A"/>
    <w:rsid w:val="0015147B"/>
    <w:rsid w:val="001728E4"/>
    <w:rsid w:val="001732E3"/>
    <w:rsid w:val="00175745"/>
    <w:rsid w:val="00184779"/>
    <w:rsid w:val="0018574E"/>
    <w:rsid w:val="00192D39"/>
    <w:rsid w:val="001A0AF1"/>
    <w:rsid w:val="001A197D"/>
    <w:rsid w:val="001A4A3F"/>
    <w:rsid w:val="001A566D"/>
    <w:rsid w:val="001D701B"/>
    <w:rsid w:val="001E1EEF"/>
    <w:rsid w:val="001E54E2"/>
    <w:rsid w:val="001F46D2"/>
    <w:rsid w:val="00201DDE"/>
    <w:rsid w:val="00205CC6"/>
    <w:rsid w:val="00216E62"/>
    <w:rsid w:val="00220F6F"/>
    <w:rsid w:val="00222E30"/>
    <w:rsid w:val="00225044"/>
    <w:rsid w:val="002324B4"/>
    <w:rsid w:val="00233651"/>
    <w:rsid w:val="00233801"/>
    <w:rsid w:val="00234F40"/>
    <w:rsid w:val="002363F2"/>
    <w:rsid w:val="00236643"/>
    <w:rsid w:val="00237D47"/>
    <w:rsid w:val="00256DAD"/>
    <w:rsid w:val="00257AAE"/>
    <w:rsid w:val="00261B61"/>
    <w:rsid w:val="00274127"/>
    <w:rsid w:val="00280D2B"/>
    <w:rsid w:val="0028353A"/>
    <w:rsid w:val="002847B1"/>
    <w:rsid w:val="00291D24"/>
    <w:rsid w:val="002B0127"/>
    <w:rsid w:val="002B1A8B"/>
    <w:rsid w:val="002C2C74"/>
    <w:rsid w:val="002C6500"/>
    <w:rsid w:val="002E1296"/>
    <w:rsid w:val="002E53CC"/>
    <w:rsid w:val="002E5DB2"/>
    <w:rsid w:val="00316E55"/>
    <w:rsid w:val="003236C6"/>
    <w:rsid w:val="00324380"/>
    <w:rsid w:val="00325633"/>
    <w:rsid w:val="0033179A"/>
    <w:rsid w:val="00334783"/>
    <w:rsid w:val="00334D83"/>
    <w:rsid w:val="00336581"/>
    <w:rsid w:val="00337F89"/>
    <w:rsid w:val="003457F6"/>
    <w:rsid w:val="00347359"/>
    <w:rsid w:val="003474C2"/>
    <w:rsid w:val="00347DC6"/>
    <w:rsid w:val="00353AF3"/>
    <w:rsid w:val="003678B4"/>
    <w:rsid w:val="0037752A"/>
    <w:rsid w:val="00381680"/>
    <w:rsid w:val="00383C40"/>
    <w:rsid w:val="0038591E"/>
    <w:rsid w:val="00392D68"/>
    <w:rsid w:val="003A59FF"/>
    <w:rsid w:val="003A6931"/>
    <w:rsid w:val="003C209C"/>
    <w:rsid w:val="003C266D"/>
    <w:rsid w:val="003E0132"/>
    <w:rsid w:val="003F73DC"/>
    <w:rsid w:val="00404079"/>
    <w:rsid w:val="00407584"/>
    <w:rsid w:val="004305F1"/>
    <w:rsid w:val="00434539"/>
    <w:rsid w:val="00444F9C"/>
    <w:rsid w:val="0045237A"/>
    <w:rsid w:val="00453231"/>
    <w:rsid w:val="004558A1"/>
    <w:rsid w:val="00460A68"/>
    <w:rsid w:val="004635E3"/>
    <w:rsid w:val="00464902"/>
    <w:rsid w:val="00472C62"/>
    <w:rsid w:val="00474903"/>
    <w:rsid w:val="004754DE"/>
    <w:rsid w:val="00477CBF"/>
    <w:rsid w:val="00480D86"/>
    <w:rsid w:val="004A6335"/>
    <w:rsid w:val="004A726E"/>
    <w:rsid w:val="004C6ACE"/>
    <w:rsid w:val="004C6DC7"/>
    <w:rsid w:val="004E58DA"/>
    <w:rsid w:val="004F163C"/>
    <w:rsid w:val="00520B74"/>
    <w:rsid w:val="00527D59"/>
    <w:rsid w:val="005315BB"/>
    <w:rsid w:val="00542293"/>
    <w:rsid w:val="00542B44"/>
    <w:rsid w:val="00551918"/>
    <w:rsid w:val="005527BC"/>
    <w:rsid w:val="00560B02"/>
    <w:rsid w:val="00564536"/>
    <w:rsid w:val="005738E0"/>
    <w:rsid w:val="00580F44"/>
    <w:rsid w:val="00586B40"/>
    <w:rsid w:val="00596AAB"/>
    <w:rsid w:val="005A04AC"/>
    <w:rsid w:val="005A47D6"/>
    <w:rsid w:val="005A4E0B"/>
    <w:rsid w:val="005A7347"/>
    <w:rsid w:val="005B1ED2"/>
    <w:rsid w:val="005B2631"/>
    <w:rsid w:val="005B2CDB"/>
    <w:rsid w:val="005D218E"/>
    <w:rsid w:val="005D34F6"/>
    <w:rsid w:val="005E06AF"/>
    <w:rsid w:val="005E1CBF"/>
    <w:rsid w:val="005E6305"/>
    <w:rsid w:val="005F37B8"/>
    <w:rsid w:val="005F55FC"/>
    <w:rsid w:val="006073AE"/>
    <w:rsid w:val="00623E4E"/>
    <w:rsid w:val="00634030"/>
    <w:rsid w:val="006472FF"/>
    <w:rsid w:val="00653732"/>
    <w:rsid w:val="00661650"/>
    <w:rsid w:val="00662CA9"/>
    <w:rsid w:val="00662F81"/>
    <w:rsid w:val="0067372D"/>
    <w:rsid w:val="0067713A"/>
    <w:rsid w:val="00681B11"/>
    <w:rsid w:val="00691934"/>
    <w:rsid w:val="00693ABF"/>
    <w:rsid w:val="00695091"/>
    <w:rsid w:val="00695655"/>
    <w:rsid w:val="006A739C"/>
    <w:rsid w:val="006B0CB2"/>
    <w:rsid w:val="006B3932"/>
    <w:rsid w:val="006C41A1"/>
    <w:rsid w:val="006D3D60"/>
    <w:rsid w:val="006D5A47"/>
    <w:rsid w:val="006E17D1"/>
    <w:rsid w:val="006F0AD3"/>
    <w:rsid w:val="00703476"/>
    <w:rsid w:val="00711413"/>
    <w:rsid w:val="00716B98"/>
    <w:rsid w:val="00722020"/>
    <w:rsid w:val="007225E6"/>
    <w:rsid w:val="00727CAE"/>
    <w:rsid w:val="00731A97"/>
    <w:rsid w:val="00732DBC"/>
    <w:rsid w:val="00733B2D"/>
    <w:rsid w:val="00745B44"/>
    <w:rsid w:val="007553C9"/>
    <w:rsid w:val="0075739F"/>
    <w:rsid w:val="007618A0"/>
    <w:rsid w:val="0077015C"/>
    <w:rsid w:val="00773AB4"/>
    <w:rsid w:val="00782D7E"/>
    <w:rsid w:val="007917C8"/>
    <w:rsid w:val="00795D20"/>
    <w:rsid w:val="007A1091"/>
    <w:rsid w:val="007A4C2E"/>
    <w:rsid w:val="007D0BCA"/>
    <w:rsid w:val="007E0A44"/>
    <w:rsid w:val="007E24CD"/>
    <w:rsid w:val="007E2912"/>
    <w:rsid w:val="007F6783"/>
    <w:rsid w:val="008004E6"/>
    <w:rsid w:val="0081492B"/>
    <w:rsid w:val="00815626"/>
    <w:rsid w:val="0081657F"/>
    <w:rsid w:val="00821ABE"/>
    <w:rsid w:val="00824630"/>
    <w:rsid w:val="00830ACE"/>
    <w:rsid w:val="008317F8"/>
    <w:rsid w:val="00834E2A"/>
    <w:rsid w:val="008456A6"/>
    <w:rsid w:val="00847B82"/>
    <w:rsid w:val="008513EC"/>
    <w:rsid w:val="00854920"/>
    <w:rsid w:val="008552F1"/>
    <w:rsid w:val="00856335"/>
    <w:rsid w:val="00866AE7"/>
    <w:rsid w:val="00870862"/>
    <w:rsid w:val="00870FDA"/>
    <w:rsid w:val="00877FFE"/>
    <w:rsid w:val="008813F5"/>
    <w:rsid w:val="008874A2"/>
    <w:rsid w:val="00891287"/>
    <w:rsid w:val="0089191D"/>
    <w:rsid w:val="008936D3"/>
    <w:rsid w:val="008954C1"/>
    <w:rsid w:val="00897481"/>
    <w:rsid w:val="008A25C2"/>
    <w:rsid w:val="008A2C86"/>
    <w:rsid w:val="008A6797"/>
    <w:rsid w:val="008A734C"/>
    <w:rsid w:val="008B65B3"/>
    <w:rsid w:val="008B6690"/>
    <w:rsid w:val="008C0327"/>
    <w:rsid w:val="008C0A97"/>
    <w:rsid w:val="008D6737"/>
    <w:rsid w:val="008E0980"/>
    <w:rsid w:val="008E77B7"/>
    <w:rsid w:val="008F74DF"/>
    <w:rsid w:val="009064A3"/>
    <w:rsid w:val="00907FD9"/>
    <w:rsid w:val="009137C7"/>
    <w:rsid w:val="009172EB"/>
    <w:rsid w:val="0092731E"/>
    <w:rsid w:val="0093023E"/>
    <w:rsid w:val="00935736"/>
    <w:rsid w:val="009467B9"/>
    <w:rsid w:val="00950C2E"/>
    <w:rsid w:val="00951050"/>
    <w:rsid w:val="00952066"/>
    <w:rsid w:val="00953EAB"/>
    <w:rsid w:val="00961E70"/>
    <w:rsid w:val="0096209C"/>
    <w:rsid w:val="009736AB"/>
    <w:rsid w:val="0098610A"/>
    <w:rsid w:val="00994308"/>
    <w:rsid w:val="0099694D"/>
    <w:rsid w:val="009B5C17"/>
    <w:rsid w:val="009B6907"/>
    <w:rsid w:val="009D2B67"/>
    <w:rsid w:val="009E29F3"/>
    <w:rsid w:val="009F1357"/>
    <w:rsid w:val="009F31E7"/>
    <w:rsid w:val="00A328D9"/>
    <w:rsid w:val="00A35185"/>
    <w:rsid w:val="00A4013F"/>
    <w:rsid w:val="00A5240F"/>
    <w:rsid w:val="00A53B93"/>
    <w:rsid w:val="00A55F68"/>
    <w:rsid w:val="00A617AE"/>
    <w:rsid w:val="00A724DD"/>
    <w:rsid w:val="00A74C20"/>
    <w:rsid w:val="00A7696B"/>
    <w:rsid w:val="00A76C23"/>
    <w:rsid w:val="00A83158"/>
    <w:rsid w:val="00A83C89"/>
    <w:rsid w:val="00A90AE2"/>
    <w:rsid w:val="00A90DDB"/>
    <w:rsid w:val="00A91556"/>
    <w:rsid w:val="00AA350C"/>
    <w:rsid w:val="00AB0533"/>
    <w:rsid w:val="00AB5D57"/>
    <w:rsid w:val="00AE3401"/>
    <w:rsid w:val="00AF0624"/>
    <w:rsid w:val="00AF182A"/>
    <w:rsid w:val="00AF2DE1"/>
    <w:rsid w:val="00AF5A2A"/>
    <w:rsid w:val="00B00746"/>
    <w:rsid w:val="00B0145A"/>
    <w:rsid w:val="00B11CD2"/>
    <w:rsid w:val="00B154E0"/>
    <w:rsid w:val="00B17AAF"/>
    <w:rsid w:val="00B331B0"/>
    <w:rsid w:val="00B44716"/>
    <w:rsid w:val="00B47A17"/>
    <w:rsid w:val="00B47B66"/>
    <w:rsid w:val="00B50253"/>
    <w:rsid w:val="00B50F25"/>
    <w:rsid w:val="00B837AD"/>
    <w:rsid w:val="00B84AF2"/>
    <w:rsid w:val="00B90EC8"/>
    <w:rsid w:val="00BC10A1"/>
    <w:rsid w:val="00BC238D"/>
    <w:rsid w:val="00BD3655"/>
    <w:rsid w:val="00BD73D0"/>
    <w:rsid w:val="00BE3556"/>
    <w:rsid w:val="00BE37BC"/>
    <w:rsid w:val="00C029A0"/>
    <w:rsid w:val="00C03F94"/>
    <w:rsid w:val="00C11CCD"/>
    <w:rsid w:val="00C148C2"/>
    <w:rsid w:val="00C21266"/>
    <w:rsid w:val="00C2305F"/>
    <w:rsid w:val="00C24767"/>
    <w:rsid w:val="00C24A72"/>
    <w:rsid w:val="00C3634F"/>
    <w:rsid w:val="00C376E0"/>
    <w:rsid w:val="00C40B39"/>
    <w:rsid w:val="00C47FC4"/>
    <w:rsid w:val="00C5085B"/>
    <w:rsid w:val="00C51225"/>
    <w:rsid w:val="00C5198B"/>
    <w:rsid w:val="00C55B45"/>
    <w:rsid w:val="00C6346C"/>
    <w:rsid w:val="00C65D2C"/>
    <w:rsid w:val="00C67966"/>
    <w:rsid w:val="00C708FF"/>
    <w:rsid w:val="00C74E86"/>
    <w:rsid w:val="00C759BF"/>
    <w:rsid w:val="00C85774"/>
    <w:rsid w:val="00C9068D"/>
    <w:rsid w:val="00C951B2"/>
    <w:rsid w:val="00C97A0F"/>
    <w:rsid w:val="00CA0EE0"/>
    <w:rsid w:val="00CA58F3"/>
    <w:rsid w:val="00CB0B41"/>
    <w:rsid w:val="00CB0D4C"/>
    <w:rsid w:val="00CB4241"/>
    <w:rsid w:val="00CC1446"/>
    <w:rsid w:val="00CC18B3"/>
    <w:rsid w:val="00CC5F8C"/>
    <w:rsid w:val="00CC6D6E"/>
    <w:rsid w:val="00CD5217"/>
    <w:rsid w:val="00CE1FEB"/>
    <w:rsid w:val="00CE640B"/>
    <w:rsid w:val="00CF335B"/>
    <w:rsid w:val="00CF67EE"/>
    <w:rsid w:val="00D1148C"/>
    <w:rsid w:val="00D125E8"/>
    <w:rsid w:val="00D12DDF"/>
    <w:rsid w:val="00D15FDE"/>
    <w:rsid w:val="00D17357"/>
    <w:rsid w:val="00D26120"/>
    <w:rsid w:val="00D3186E"/>
    <w:rsid w:val="00D33CD5"/>
    <w:rsid w:val="00D42B24"/>
    <w:rsid w:val="00D460A4"/>
    <w:rsid w:val="00D510AE"/>
    <w:rsid w:val="00D52089"/>
    <w:rsid w:val="00D621AB"/>
    <w:rsid w:val="00D73DCD"/>
    <w:rsid w:val="00D85E9E"/>
    <w:rsid w:val="00D96083"/>
    <w:rsid w:val="00DA1256"/>
    <w:rsid w:val="00DB666B"/>
    <w:rsid w:val="00DC3D35"/>
    <w:rsid w:val="00DD1D8A"/>
    <w:rsid w:val="00DD2649"/>
    <w:rsid w:val="00DD2791"/>
    <w:rsid w:val="00DD47F0"/>
    <w:rsid w:val="00DD5952"/>
    <w:rsid w:val="00DE75F2"/>
    <w:rsid w:val="00DF2C2E"/>
    <w:rsid w:val="00DF599F"/>
    <w:rsid w:val="00E0058E"/>
    <w:rsid w:val="00E026FE"/>
    <w:rsid w:val="00E07AD1"/>
    <w:rsid w:val="00E12116"/>
    <w:rsid w:val="00E17E7F"/>
    <w:rsid w:val="00E24319"/>
    <w:rsid w:val="00E31662"/>
    <w:rsid w:val="00E31F72"/>
    <w:rsid w:val="00E346DA"/>
    <w:rsid w:val="00E35667"/>
    <w:rsid w:val="00E37378"/>
    <w:rsid w:val="00E46B7B"/>
    <w:rsid w:val="00E54D5E"/>
    <w:rsid w:val="00E57D43"/>
    <w:rsid w:val="00E6145E"/>
    <w:rsid w:val="00E73B85"/>
    <w:rsid w:val="00E9184A"/>
    <w:rsid w:val="00E93072"/>
    <w:rsid w:val="00EA14C5"/>
    <w:rsid w:val="00EB0C30"/>
    <w:rsid w:val="00EB3564"/>
    <w:rsid w:val="00EB7A47"/>
    <w:rsid w:val="00ED16EC"/>
    <w:rsid w:val="00EE193B"/>
    <w:rsid w:val="00EF1E52"/>
    <w:rsid w:val="00EF2AF1"/>
    <w:rsid w:val="00F04B89"/>
    <w:rsid w:val="00F0593C"/>
    <w:rsid w:val="00F109DE"/>
    <w:rsid w:val="00F127F9"/>
    <w:rsid w:val="00F25531"/>
    <w:rsid w:val="00F2595A"/>
    <w:rsid w:val="00F2689F"/>
    <w:rsid w:val="00F32D4E"/>
    <w:rsid w:val="00F32FFF"/>
    <w:rsid w:val="00F35B2F"/>
    <w:rsid w:val="00F43C88"/>
    <w:rsid w:val="00F568A9"/>
    <w:rsid w:val="00F62014"/>
    <w:rsid w:val="00F752FF"/>
    <w:rsid w:val="00F759A7"/>
    <w:rsid w:val="00F75DD9"/>
    <w:rsid w:val="00F84F4A"/>
    <w:rsid w:val="00F94F01"/>
    <w:rsid w:val="00FA3DD8"/>
    <w:rsid w:val="00FB499A"/>
    <w:rsid w:val="00FB7145"/>
    <w:rsid w:val="00FC072B"/>
    <w:rsid w:val="00FC6585"/>
    <w:rsid w:val="00FD3742"/>
    <w:rsid w:val="00FE22D8"/>
    <w:rsid w:val="00FE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B12BEF"/>
  <w15:docId w15:val="{93EDF542-9DB0-475F-B64C-D065F10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16D"/>
    <w:pPr>
      <w:spacing w:before="120" w:after="0" w:line="240" w:lineRule="auto"/>
      <w:jc w:val="both"/>
    </w:pPr>
  </w:style>
  <w:style w:type="paragraph" w:styleId="Titre1">
    <w:name w:val="heading 1"/>
    <w:aliases w:val="HPS Titre 1"/>
    <w:basedOn w:val="Normal"/>
    <w:next w:val="Paragraph"/>
    <w:link w:val="Titre1Car"/>
    <w:uiPriority w:val="99"/>
    <w:qFormat/>
    <w:rsid w:val="008813F5"/>
    <w:pPr>
      <w:keepNext/>
      <w:keepLines/>
      <w:numPr>
        <w:numId w:val="4"/>
      </w:numPr>
      <w:spacing w:before="240" w:after="120"/>
      <w:jc w:val="left"/>
      <w:outlineLvl w:val="0"/>
    </w:pPr>
    <w:rPr>
      <w:rFonts w:cs="Times New Roman"/>
      <w:b/>
      <w:bCs/>
      <w:color w:val="B00000"/>
      <w:sz w:val="44"/>
      <w:szCs w:val="44"/>
      <w:lang w:val="x-none" w:eastAsia="x-none"/>
    </w:rPr>
  </w:style>
  <w:style w:type="paragraph" w:styleId="Titre2">
    <w:name w:val="heading 2"/>
    <w:aliases w:val="Chapter Number/Appendix Letter,chn,Titre niveau 2,T2,TD Heading 4,Chapitre,Chapitre1,Chapitre2,Chapitre3,Chapitre4,Chapitre5,Chapitre6,Chapitre7,Chapitre8,Chapitre9,Chapitre10,Chapitre11,Chapitre21,Chapitre31,Chapitre41,Chapitre51,Chapitre61"/>
    <w:basedOn w:val="Normal"/>
    <w:next w:val="Paragraph"/>
    <w:link w:val="Titre2Car"/>
    <w:uiPriority w:val="99"/>
    <w:qFormat/>
    <w:rsid w:val="008813F5"/>
    <w:pPr>
      <w:keepNext/>
      <w:keepLines/>
      <w:shd w:val="clear" w:color="auto" w:fill="FFFF99"/>
      <w:tabs>
        <w:tab w:val="num" w:pos="720"/>
      </w:tabs>
      <w:spacing w:before="240"/>
      <w:jc w:val="left"/>
      <w:outlineLvl w:val="1"/>
    </w:pPr>
    <w:rPr>
      <w:rFonts w:ascii="Arial" w:hAnsi="Arial" w:cs="Times New Roman"/>
      <w:b/>
      <w:i/>
      <w:sz w:val="24"/>
    </w:rPr>
  </w:style>
  <w:style w:type="paragraph" w:styleId="Titre3">
    <w:name w:val="heading 3"/>
    <w:aliases w:val="t3,h3,H3,Org Heading 1,h1,l3,TD Heading 5,Section,Section1,Section2,Section3,Section4,Section5,Section6,Section7,Section8,Section9,Section10,Section11,Section12,Section21,Section31,Section41,Section51,Section61,Section71,Section81,Section91,3"/>
    <w:basedOn w:val="Normal"/>
    <w:next w:val="Paragraph"/>
    <w:link w:val="Titre3Car"/>
    <w:uiPriority w:val="99"/>
    <w:qFormat/>
    <w:rsid w:val="008813F5"/>
    <w:pPr>
      <w:keepNext/>
      <w:keepLines/>
      <w:numPr>
        <w:numId w:val="21"/>
      </w:numPr>
      <w:tabs>
        <w:tab w:val="num" w:pos="0"/>
        <w:tab w:val="num" w:pos="720"/>
      </w:tabs>
      <w:spacing w:before="240"/>
      <w:jc w:val="left"/>
      <w:outlineLvl w:val="2"/>
    </w:pPr>
    <w:rPr>
      <w:rFonts w:cs="Times New Roman"/>
      <w:b/>
      <w:iCs/>
      <w:color w:val="107C92"/>
      <w:sz w:val="32"/>
      <w:lang w:val="x-none" w:eastAsia="x-none"/>
    </w:rPr>
  </w:style>
  <w:style w:type="paragraph" w:styleId="Titre4">
    <w:name w:val="heading 4"/>
    <w:aliases w:val="Ref Heading 1,rh1,Heading sql,H4,TD Heading 6,Module,Module1,Module2,Module3,Module4,Module5,Module6,Module7,Module8,Module9,Module10,Module11,Module21,Module31,Module41,Module51,Module61,Module71,Module81,Module91,Module101,Module12,Module22"/>
    <w:basedOn w:val="Normal"/>
    <w:next w:val="Paragraph"/>
    <w:link w:val="Titre4Car"/>
    <w:uiPriority w:val="99"/>
    <w:qFormat/>
    <w:rsid w:val="008813F5"/>
    <w:pPr>
      <w:keepNext/>
      <w:keepLines/>
      <w:numPr>
        <w:numId w:val="1"/>
      </w:numPr>
      <w:shd w:val="clear" w:color="auto" w:fill="FFCC99"/>
      <w:tabs>
        <w:tab w:val="clear" w:pos="926"/>
        <w:tab w:val="left" w:pos="851"/>
        <w:tab w:val="num" w:pos="1080"/>
      </w:tabs>
      <w:spacing w:before="240"/>
      <w:ind w:left="851" w:hanging="851"/>
      <w:jc w:val="left"/>
      <w:outlineLvl w:val="3"/>
    </w:pPr>
    <w:rPr>
      <w:rFonts w:cs="Times New Roman"/>
      <w:b/>
      <w:i/>
      <w:lang w:val="x-none" w:eastAsia="x-none"/>
    </w:rPr>
  </w:style>
  <w:style w:type="paragraph" w:styleId="Titre5">
    <w:name w:val="heading 5"/>
    <w:aliases w:val="TD Heading 7,Bloc,(Shift Ctrl 5),H5,Titre5,Titre 5 d,Titre 5 FQ1100,Aston T5,T5,5 not used in DICO,not used 5,Niveau 5,Niveau5,Titre 1.1111,Heading 51,Roman list,Contrat 5,Heading5_Titre5,Titre niveau 5,L5,Heading 5 (SBC),a)"/>
    <w:basedOn w:val="Normal"/>
    <w:next w:val="Paragraph"/>
    <w:link w:val="Titre5Car"/>
    <w:uiPriority w:val="99"/>
    <w:qFormat/>
    <w:rsid w:val="008813F5"/>
    <w:pPr>
      <w:keepNext/>
      <w:keepLines/>
      <w:numPr>
        <w:numId w:val="2"/>
      </w:numPr>
      <w:shd w:val="clear" w:color="auto" w:fill="CC99FF"/>
      <w:tabs>
        <w:tab w:val="clear" w:pos="1209"/>
        <w:tab w:val="left" w:pos="992"/>
        <w:tab w:val="num" w:pos="1440"/>
      </w:tabs>
      <w:spacing w:before="240"/>
      <w:ind w:left="993" w:hanging="993"/>
      <w:outlineLvl w:val="4"/>
    </w:pPr>
    <w:rPr>
      <w:rFonts w:cs="Times New Roman"/>
      <w:b/>
      <w:bCs/>
      <w:iCs/>
      <w:lang w:val="x-none" w:eastAsia="x-none"/>
    </w:rPr>
  </w:style>
  <w:style w:type="paragraph" w:styleId="Titre6">
    <w:name w:val="heading 6"/>
    <w:aliases w:val="Style 6,TD Heading 8,H6,(Shift Ctrl 6),Titre 6 d,T6,6 not used in DICO,not used 6,Niveau 6,Niveau6,Annexe 1,Annexe 11,Annexe 12,Annexe 13,Annexe 14,Annexe 15,Annexe 16,Annexe 17,Bullet list,Heading6_Titre6,Alinéa,Legal Level 1.,Annexe"/>
    <w:basedOn w:val="Normal"/>
    <w:next w:val="Paragraph"/>
    <w:link w:val="Titre6Car"/>
    <w:uiPriority w:val="99"/>
    <w:qFormat/>
    <w:rsid w:val="008813F5"/>
    <w:pPr>
      <w:keepNext/>
      <w:keepLines/>
      <w:numPr>
        <w:numId w:val="3"/>
      </w:numPr>
      <w:tabs>
        <w:tab w:val="clear" w:pos="360"/>
        <w:tab w:val="left" w:pos="1134"/>
        <w:tab w:val="left" w:pos="7655"/>
      </w:tabs>
      <w:spacing w:before="240"/>
      <w:ind w:left="1134" w:hanging="1134"/>
      <w:outlineLvl w:val="5"/>
    </w:pPr>
    <w:rPr>
      <w:rFonts w:cs="Times New Roman"/>
      <w:i/>
      <w:iCs/>
      <w:color w:val="00000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813F5"/>
    <w:pPr>
      <w:numPr>
        <w:ilvl w:val="6"/>
        <w:numId w:val="9"/>
      </w:numPr>
      <w:spacing w:before="240" w:after="60"/>
      <w:outlineLvl w:val="6"/>
    </w:pPr>
    <w:rPr>
      <w:rFonts w:cs="Times New Roman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813F5"/>
    <w:pPr>
      <w:numPr>
        <w:ilvl w:val="7"/>
        <w:numId w:val="9"/>
      </w:numPr>
      <w:spacing w:before="240" w:after="60"/>
      <w:outlineLvl w:val="7"/>
    </w:pPr>
    <w:rPr>
      <w:rFonts w:cs="Times New Roman"/>
      <w:i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813F5"/>
    <w:pPr>
      <w:numPr>
        <w:ilvl w:val="8"/>
        <w:numId w:val="9"/>
      </w:numPr>
      <w:spacing w:before="240" w:after="60"/>
      <w:outlineLvl w:val="8"/>
    </w:pPr>
    <w:rPr>
      <w:rFonts w:cs="Times New Roman"/>
      <w:b/>
      <w:i/>
      <w:sz w:val="18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PS Titre 1 Car"/>
    <w:basedOn w:val="Policepardfaut"/>
    <w:link w:val="Titre1"/>
    <w:uiPriority w:val="99"/>
    <w:rsid w:val="008813F5"/>
    <w:rPr>
      <w:rFonts w:ascii="Helvetica" w:eastAsia="Times New Roman" w:hAnsi="Helvetica" w:cs="Times New Roman"/>
      <w:b/>
      <w:bCs/>
      <w:color w:val="B00000"/>
      <w:sz w:val="44"/>
      <w:szCs w:val="44"/>
      <w:lang w:val="x-none" w:eastAsia="x-none"/>
    </w:rPr>
  </w:style>
  <w:style w:type="character" w:customStyle="1" w:styleId="Titre2Car">
    <w:name w:val="Titre 2 Car"/>
    <w:aliases w:val="Chapter Number/Appendix Letter Car,chn Car,Titre niveau 2 Car,T2 Car,TD Heading 4 Car,Chapitre Car,Chapitre1 Car,Chapitre2 Car,Chapitre3 Car,Chapitre4 Car,Chapitre5 Car,Chapitre6 Car,Chapitre7 Car,Chapitre8 Car,Chapitre9 Car,Chapitre10 Car"/>
    <w:basedOn w:val="Policepardfaut"/>
    <w:link w:val="Titre2"/>
    <w:uiPriority w:val="99"/>
    <w:rsid w:val="008813F5"/>
    <w:rPr>
      <w:rFonts w:ascii="Arial" w:eastAsia="Times New Roman" w:hAnsi="Arial" w:cs="Times New Roman"/>
      <w:b/>
      <w:i/>
      <w:sz w:val="24"/>
      <w:szCs w:val="20"/>
      <w:shd w:val="clear" w:color="auto" w:fill="FFFF99"/>
      <w:lang w:val="en-US"/>
    </w:rPr>
  </w:style>
  <w:style w:type="character" w:customStyle="1" w:styleId="Titre3Car">
    <w:name w:val="Titre 3 Car"/>
    <w:aliases w:val="t3 Car,h3 Car,H3 Car,Org Heading 1 Car,h1 Car,l3 Car,TD Heading 5 Car,Section Car,Section1 Car,Section2 Car,Section3 Car,Section4 Car,Section5 Car,Section6 Car,Section7 Car,Section8 Car,Section9 Car,Section10 Car,Section11 Car,Section12 Car"/>
    <w:basedOn w:val="Policepardfaut"/>
    <w:link w:val="Titre3"/>
    <w:uiPriority w:val="99"/>
    <w:rsid w:val="008813F5"/>
    <w:rPr>
      <w:rFonts w:ascii="Helvetica" w:eastAsia="Times New Roman" w:hAnsi="Helvetica" w:cs="Times New Roman"/>
      <w:b/>
      <w:iCs/>
      <w:color w:val="107C92"/>
      <w:spacing w:val="-4"/>
      <w:sz w:val="32"/>
      <w:szCs w:val="20"/>
      <w:lang w:val="x-none" w:eastAsia="x-none"/>
    </w:rPr>
  </w:style>
  <w:style w:type="character" w:customStyle="1" w:styleId="Titre4Car">
    <w:name w:val="Titre 4 Car"/>
    <w:aliases w:val="Ref Heading 1 Car,rh1 Car,Heading sql Car,H4 Car,TD Heading 6 Car,Module Car,Module1 Car,Module2 Car,Module3 Car,Module4 Car,Module5 Car,Module6 Car,Module7 Car,Module8 Car,Module9 Car,Module10 Car,Module11 Car,Module21 Car,Module31 Car"/>
    <w:basedOn w:val="Policepardfaut"/>
    <w:link w:val="Titre4"/>
    <w:uiPriority w:val="99"/>
    <w:rsid w:val="008813F5"/>
    <w:rPr>
      <w:rFonts w:ascii="Helvetica" w:eastAsia="Times New Roman" w:hAnsi="Helvetica" w:cs="Times New Roman"/>
      <w:b/>
      <w:i/>
      <w:color w:val="404040"/>
      <w:spacing w:val="-4"/>
      <w:sz w:val="20"/>
      <w:szCs w:val="20"/>
      <w:shd w:val="clear" w:color="auto" w:fill="FFCC99"/>
      <w:lang w:val="x-none" w:eastAsia="x-none"/>
    </w:rPr>
  </w:style>
  <w:style w:type="character" w:customStyle="1" w:styleId="Titre5Car">
    <w:name w:val="Titre 5 Car"/>
    <w:aliases w:val="TD Heading 7 Car,Bloc Car,(Shift Ctrl 5) Car,H5 Car,Titre5 Car,Titre 5 d Car,Titre 5 FQ1100 Car,Aston T5 Car,T5 Car,5 not used in DICO Car,not used 5 Car,Niveau 5 Car,Niveau5 Car,Titre 1.1111 Car,Heading 51 Car,Roman list Car,Contrat 5 Car"/>
    <w:basedOn w:val="Policepardfaut"/>
    <w:link w:val="Titre5"/>
    <w:uiPriority w:val="99"/>
    <w:rsid w:val="008813F5"/>
    <w:rPr>
      <w:rFonts w:ascii="Helvetica" w:eastAsia="Times New Roman" w:hAnsi="Helvetica" w:cs="Times New Roman"/>
      <w:b/>
      <w:bCs/>
      <w:iCs/>
      <w:color w:val="404040"/>
      <w:spacing w:val="-4"/>
      <w:sz w:val="20"/>
      <w:szCs w:val="20"/>
      <w:shd w:val="clear" w:color="auto" w:fill="CC99FF"/>
      <w:lang w:val="x-none" w:eastAsia="x-none"/>
    </w:rPr>
  </w:style>
  <w:style w:type="character" w:customStyle="1" w:styleId="Titre6Car">
    <w:name w:val="Titre 6 Car"/>
    <w:aliases w:val="Style 6 Car,TD Heading 8 Car,H6 Car,(Shift Ctrl 6) Car,Titre 6 d Car,T6 Car,6 not used in DICO Car,not used 6 Car,Niveau 6 Car,Niveau6 Car,Annexe 1 Car,Annexe 11 Car,Annexe 12 Car,Annexe 13 Car,Annexe 14 Car,Annexe 15 Car,Annexe 16 Car"/>
    <w:basedOn w:val="Policepardfaut"/>
    <w:link w:val="Titre6"/>
    <w:uiPriority w:val="99"/>
    <w:rsid w:val="008813F5"/>
    <w:rPr>
      <w:rFonts w:ascii="Helvetica" w:eastAsia="Times New Roman" w:hAnsi="Helvetica" w:cs="Times New Roman"/>
      <w:i/>
      <w:iCs/>
      <w:color w:val="000000"/>
      <w:spacing w:val="-4"/>
      <w:sz w:val="20"/>
      <w:szCs w:val="20"/>
      <w:lang w:val="x-none" w:eastAsia="x-none"/>
    </w:rPr>
  </w:style>
  <w:style w:type="character" w:customStyle="1" w:styleId="Titre7Car">
    <w:name w:val="Titre 7 Car"/>
    <w:basedOn w:val="Policepardfaut"/>
    <w:link w:val="Titre7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x-none" w:eastAsia="x-none"/>
    </w:rPr>
  </w:style>
  <w:style w:type="character" w:customStyle="1" w:styleId="Titre8Car">
    <w:name w:val="Titre 8 Car"/>
    <w:basedOn w:val="Policepardfaut"/>
    <w:link w:val="Titre8"/>
    <w:uiPriority w:val="99"/>
    <w:rsid w:val="008813F5"/>
    <w:rPr>
      <w:rFonts w:ascii="Helvetica" w:eastAsia="Times New Roman" w:hAnsi="Helvetica" w:cs="Times New Roman"/>
      <w:i/>
      <w:color w:val="404040"/>
      <w:spacing w:val="-4"/>
      <w:sz w:val="20"/>
      <w:szCs w:val="20"/>
      <w:lang w:val="x-none" w:eastAsia="x-none"/>
    </w:rPr>
  </w:style>
  <w:style w:type="character" w:customStyle="1" w:styleId="Titre9Car">
    <w:name w:val="Titre 9 Car"/>
    <w:basedOn w:val="Policepardfaut"/>
    <w:link w:val="Titre9"/>
    <w:uiPriority w:val="99"/>
    <w:rsid w:val="008813F5"/>
    <w:rPr>
      <w:rFonts w:ascii="Helvetica" w:eastAsia="Times New Roman" w:hAnsi="Helvetica" w:cs="Times New Roman"/>
      <w:b/>
      <w:i/>
      <w:color w:val="404040"/>
      <w:spacing w:val="-4"/>
      <w:sz w:val="18"/>
      <w:szCs w:val="20"/>
      <w:lang w:val="x-none" w:eastAsia="x-none"/>
    </w:rPr>
  </w:style>
  <w:style w:type="character" w:customStyle="1" w:styleId="Heading2Char">
    <w:name w:val="Heading 2 Char"/>
    <w:aliases w:val="Chapter Number/Appendix Letter Char,chn Char,Titre niveau 2 Char,T2 Char,TD Heading 4 Char,Chapitre Char,Chapitre1 Char,Chapitre2 Char,Chapitre3 Char,Chapitre4 Char,Chapitre5 Char,Chapitre6 Char,Chapitre7 Char,Chapitre8 Char"/>
    <w:uiPriority w:val="99"/>
    <w:semiHidden/>
    <w:locked/>
    <w:rsid w:val="008813F5"/>
    <w:rPr>
      <w:rFonts w:ascii="Cambria" w:hAnsi="Cambria" w:cs="Times New Roman"/>
      <w:b/>
      <w:bCs/>
      <w:i/>
      <w:iCs/>
      <w:color w:val="404040"/>
      <w:spacing w:val="-4"/>
      <w:sz w:val="28"/>
      <w:szCs w:val="28"/>
      <w:lang w:val="en-US" w:eastAsia="en-US"/>
    </w:rPr>
  </w:style>
  <w:style w:type="paragraph" w:customStyle="1" w:styleId="Paragraph">
    <w:name w:val="Paragraph"/>
    <w:basedOn w:val="Normal"/>
    <w:link w:val="ParagraphCar"/>
    <w:uiPriority w:val="99"/>
    <w:rsid w:val="008813F5"/>
    <w:pPr>
      <w:spacing w:before="200"/>
    </w:pPr>
    <w:rPr>
      <w:rFonts w:cs="Times New Roman"/>
      <w:lang w:val="x-none" w:eastAsia="x-none"/>
    </w:rPr>
  </w:style>
  <w:style w:type="paragraph" w:styleId="Notedebasdepage">
    <w:name w:val="footnote text"/>
    <w:basedOn w:val="Normal"/>
    <w:link w:val="NotedebasdepageCar"/>
    <w:uiPriority w:val="99"/>
    <w:semiHidden/>
    <w:rsid w:val="008813F5"/>
    <w:rPr>
      <w:rFonts w:cs="Times New Roma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TM1">
    <w:name w:val="toc 1"/>
    <w:basedOn w:val="Normal"/>
    <w:next w:val="Normal"/>
    <w:uiPriority w:val="39"/>
    <w:rsid w:val="008813F5"/>
    <w:pPr>
      <w:spacing w:before="240" w:after="120"/>
      <w:jc w:val="left"/>
    </w:pPr>
    <w:rPr>
      <w:rFonts w:ascii="Calibri" w:hAnsi="Calibri"/>
      <w:b/>
      <w:caps/>
      <w:u w:val="single"/>
    </w:rPr>
  </w:style>
  <w:style w:type="paragraph" w:styleId="TM2">
    <w:name w:val="toc 2"/>
    <w:basedOn w:val="Normal"/>
    <w:next w:val="Normal"/>
    <w:uiPriority w:val="39"/>
    <w:rsid w:val="008813F5"/>
    <w:pPr>
      <w:jc w:val="left"/>
    </w:pPr>
    <w:rPr>
      <w:rFonts w:ascii="Calibri" w:hAnsi="Calibri"/>
      <w:b/>
      <w:smallCaps/>
    </w:rPr>
  </w:style>
  <w:style w:type="paragraph" w:styleId="TM3">
    <w:name w:val="toc 3"/>
    <w:basedOn w:val="Normal"/>
    <w:next w:val="Normal"/>
    <w:uiPriority w:val="39"/>
    <w:rsid w:val="008813F5"/>
    <w:pPr>
      <w:jc w:val="left"/>
    </w:pPr>
    <w:rPr>
      <w:rFonts w:ascii="Calibri" w:hAnsi="Calibri"/>
      <w:smallCaps/>
    </w:rPr>
  </w:style>
  <w:style w:type="paragraph" w:styleId="TM4">
    <w:name w:val="toc 4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TM5">
    <w:name w:val="toc 5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TM6">
    <w:name w:val="toc 6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TM7">
    <w:name w:val="toc 7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TM8">
    <w:name w:val="toc 8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TM9">
    <w:name w:val="toc 9"/>
    <w:basedOn w:val="Normal"/>
    <w:next w:val="Normal"/>
    <w:uiPriority w:val="99"/>
    <w:semiHidden/>
    <w:rsid w:val="008813F5"/>
    <w:pPr>
      <w:jc w:val="left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rsid w:val="008813F5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Lgende">
    <w:name w:val="caption"/>
    <w:basedOn w:val="Normal"/>
    <w:next w:val="Paragraph"/>
    <w:link w:val="LgendeCar1"/>
    <w:uiPriority w:val="99"/>
    <w:qFormat/>
    <w:rsid w:val="008813F5"/>
    <w:pPr>
      <w:spacing w:after="120"/>
      <w:jc w:val="center"/>
    </w:pPr>
    <w:rPr>
      <w:rFonts w:ascii="Arial" w:hAnsi="Arial" w:cs="Times New Roman"/>
      <w:b/>
      <w:sz w:val="18"/>
      <w:lang w:val="x-none" w:eastAsia="x-none"/>
    </w:rPr>
  </w:style>
  <w:style w:type="paragraph" w:styleId="Tabledesillustrations">
    <w:name w:val="table of figures"/>
    <w:basedOn w:val="Normal"/>
    <w:next w:val="Normal"/>
    <w:uiPriority w:val="99"/>
    <w:rsid w:val="008813F5"/>
    <w:pPr>
      <w:tabs>
        <w:tab w:val="right" w:pos="9071"/>
      </w:tabs>
    </w:pPr>
    <w:rPr>
      <w:i/>
    </w:rPr>
  </w:style>
  <w:style w:type="paragraph" w:styleId="Retraitcorpsdetexte">
    <w:name w:val="Body Text Indent"/>
    <w:basedOn w:val="Normal"/>
    <w:link w:val="RetraitcorpsdetexteCar"/>
    <w:uiPriority w:val="99"/>
    <w:rsid w:val="008813F5"/>
    <w:pPr>
      <w:spacing w:after="120"/>
      <w:ind w:left="283"/>
      <w:jc w:val="left"/>
    </w:pPr>
    <w:rPr>
      <w:rFonts w:cs="Times New Roman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Sous-titre">
    <w:name w:val="Subtitle"/>
    <w:basedOn w:val="Normal"/>
    <w:link w:val="Sous-titreCar"/>
    <w:uiPriority w:val="99"/>
    <w:qFormat/>
    <w:rsid w:val="008813F5"/>
    <w:pPr>
      <w:jc w:val="center"/>
    </w:pPr>
    <w:rPr>
      <w:rFonts w:ascii="Cambria" w:hAnsi="Cambria" w:cs="Times New Roman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rsid w:val="008813F5"/>
    <w:rPr>
      <w:rFonts w:ascii="Cambria" w:eastAsia="Times New Roman" w:hAnsi="Cambria" w:cs="Times New Roman"/>
      <w:color w:val="404040"/>
      <w:spacing w:val="-4"/>
      <w:sz w:val="24"/>
      <w:szCs w:val="24"/>
      <w:lang w:val="en-US"/>
    </w:rPr>
  </w:style>
  <w:style w:type="paragraph" w:styleId="Retraitcorpsdetexte2">
    <w:name w:val="Body Text Indent 2"/>
    <w:basedOn w:val="Normal"/>
    <w:link w:val="Retraitcorpsdetexte2Car"/>
    <w:uiPriority w:val="99"/>
    <w:rsid w:val="008813F5"/>
    <w:pPr>
      <w:ind w:left="360"/>
      <w:jc w:val="left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customStyle="1" w:styleId="CadreGrisBordure">
    <w:name w:val="CadreGrisBordure"/>
    <w:basedOn w:val="Normal"/>
    <w:uiPriority w:val="99"/>
    <w:rsid w:val="008813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jc w:val="center"/>
    </w:pPr>
    <w:rPr>
      <w:b/>
      <w:smallCaps/>
      <w:spacing w:val="-20"/>
      <w:sz w:val="32"/>
    </w:rPr>
  </w:style>
  <w:style w:type="paragraph" w:customStyle="1" w:styleId="LineItem">
    <w:name w:val="LineItem"/>
    <w:basedOn w:val="Normal"/>
    <w:next w:val="Normal"/>
    <w:uiPriority w:val="99"/>
    <w:rsid w:val="008813F5"/>
    <w:pPr>
      <w:spacing w:after="120"/>
    </w:pPr>
    <w:rPr>
      <w:b/>
    </w:rPr>
  </w:style>
  <w:style w:type="paragraph" w:styleId="En-tte">
    <w:name w:val="header"/>
    <w:basedOn w:val="Normal"/>
    <w:link w:val="En-tteCar"/>
    <w:uiPriority w:val="99"/>
    <w:rsid w:val="008813F5"/>
    <w:pPr>
      <w:tabs>
        <w:tab w:val="center" w:pos="4536"/>
        <w:tab w:val="right" w:pos="9072"/>
      </w:tabs>
    </w:pPr>
    <w:rPr>
      <w:rFonts w:cs="Times New Roman"/>
      <w:lang w:val="x-none" w:eastAsia="x-none"/>
    </w:rPr>
  </w:style>
  <w:style w:type="character" w:customStyle="1" w:styleId="En-tteCar">
    <w:name w:val="En-tête Car"/>
    <w:basedOn w:val="Policepardfaut"/>
    <w:link w:val="En-tte"/>
    <w:uiPriority w:val="99"/>
    <w:rsid w:val="008813F5"/>
    <w:rPr>
      <w:rFonts w:ascii="Helvetica" w:eastAsia="Times New Roman" w:hAnsi="Helvetica" w:cs="Times New Roman"/>
      <w:sz w:val="20"/>
      <w:szCs w:val="20"/>
      <w:lang w:val="x-none" w:eastAsia="x-none"/>
    </w:rPr>
  </w:style>
  <w:style w:type="paragraph" w:customStyle="1" w:styleId="Style10">
    <w:name w:val="Style1"/>
    <w:basedOn w:val="Normal"/>
    <w:autoRedefine/>
    <w:uiPriority w:val="99"/>
    <w:rsid w:val="008813F5"/>
    <w:pPr>
      <w:tabs>
        <w:tab w:val="num" w:pos="360"/>
        <w:tab w:val="left" w:pos="567"/>
      </w:tabs>
      <w:ind w:left="360" w:hanging="360"/>
    </w:pPr>
  </w:style>
  <w:style w:type="character" w:styleId="Lienhypertexte">
    <w:name w:val="Hyperlink"/>
    <w:uiPriority w:val="99"/>
    <w:rsid w:val="008813F5"/>
    <w:rPr>
      <w:rFonts w:cs="Times New Roman"/>
      <w:color w:val="0000FF"/>
      <w:u w:val="single"/>
    </w:rPr>
  </w:style>
  <w:style w:type="paragraph" w:customStyle="1" w:styleId="Puce">
    <w:name w:val="Puce"/>
    <w:basedOn w:val="Normal"/>
    <w:uiPriority w:val="99"/>
    <w:rsid w:val="008813F5"/>
    <w:pPr>
      <w:tabs>
        <w:tab w:val="num" w:pos="360"/>
      </w:tabs>
      <w:ind w:left="360" w:hanging="360"/>
    </w:pPr>
  </w:style>
  <w:style w:type="paragraph" w:customStyle="1" w:styleId="PucePetite">
    <w:name w:val="PucePetite"/>
    <w:basedOn w:val="Puce"/>
    <w:uiPriority w:val="99"/>
    <w:rsid w:val="008813F5"/>
    <w:rPr>
      <w:sz w:val="16"/>
    </w:rPr>
  </w:style>
  <w:style w:type="paragraph" w:customStyle="1" w:styleId="Standard">
    <w:name w:val="Standard"/>
    <w:uiPriority w:val="99"/>
    <w:rsid w:val="008813F5"/>
    <w:pPr>
      <w:spacing w:after="0" w:line="240" w:lineRule="auto"/>
    </w:pPr>
    <w:rPr>
      <w:rFonts w:ascii="Times" w:eastAsia="Times New Roman" w:hAnsi="Times" w:cs="Arial"/>
      <w:color w:val="404040"/>
      <w:spacing w:val="-4"/>
      <w:sz w:val="24"/>
      <w:szCs w:val="20"/>
      <w:lang w:eastAsia="fr-FR"/>
    </w:rPr>
  </w:style>
  <w:style w:type="paragraph" w:customStyle="1" w:styleId="retrait1">
    <w:name w:val="retrait 1"/>
    <w:basedOn w:val="Normal"/>
    <w:uiPriority w:val="99"/>
    <w:rsid w:val="008813F5"/>
  </w:style>
  <w:style w:type="paragraph" w:customStyle="1" w:styleId="puces2">
    <w:name w:val="puces2"/>
    <w:basedOn w:val="Paragraph"/>
    <w:uiPriority w:val="99"/>
    <w:rsid w:val="008813F5"/>
    <w:pPr>
      <w:tabs>
        <w:tab w:val="num" w:pos="567"/>
      </w:tabs>
      <w:spacing w:before="120"/>
      <w:ind w:left="567" w:hanging="283"/>
    </w:pPr>
  </w:style>
  <w:style w:type="paragraph" w:styleId="Retraitcorpsdetexte3">
    <w:name w:val="Body Text Indent 3"/>
    <w:basedOn w:val="Normal"/>
    <w:link w:val="Retraitcorpsdetexte3Car"/>
    <w:uiPriority w:val="99"/>
    <w:rsid w:val="008813F5"/>
    <w:pPr>
      <w:ind w:left="708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8813F5"/>
    <w:rPr>
      <w:rFonts w:ascii="Helvetica" w:eastAsia="Times New Roman" w:hAnsi="Helvetica" w:cs="Times New Roman"/>
      <w:color w:val="404040"/>
      <w:spacing w:val="-4"/>
      <w:sz w:val="16"/>
      <w:szCs w:val="16"/>
      <w:lang w:val="en-US"/>
    </w:rPr>
  </w:style>
  <w:style w:type="paragraph" w:customStyle="1" w:styleId="Puces20">
    <w:name w:val="Puces2"/>
    <w:basedOn w:val="Paragraph"/>
    <w:uiPriority w:val="99"/>
    <w:rsid w:val="008813F5"/>
    <w:pPr>
      <w:tabs>
        <w:tab w:val="num" w:pos="567"/>
      </w:tabs>
      <w:spacing w:before="120"/>
      <w:ind w:left="567" w:hanging="283"/>
    </w:pPr>
  </w:style>
  <w:style w:type="paragraph" w:customStyle="1" w:styleId="Puces1">
    <w:name w:val="Puces1"/>
    <w:basedOn w:val="Paragraph"/>
    <w:link w:val="Puces1Car"/>
    <w:uiPriority w:val="99"/>
    <w:rsid w:val="008813F5"/>
    <w:pPr>
      <w:numPr>
        <w:numId w:val="10"/>
      </w:numPr>
      <w:spacing w:before="60"/>
    </w:pPr>
    <w:rPr>
      <w:szCs w:val="16"/>
    </w:rPr>
  </w:style>
  <w:style w:type="paragraph" w:customStyle="1" w:styleId="ParagPuces1">
    <w:name w:val="ParagPuces1"/>
    <w:basedOn w:val="Puces1"/>
    <w:uiPriority w:val="99"/>
    <w:rsid w:val="008813F5"/>
    <w:pPr>
      <w:spacing w:before="200"/>
    </w:pPr>
  </w:style>
  <w:style w:type="paragraph" w:customStyle="1" w:styleId="puces10">
    <w:name w:val="puces1"/>
    <w:basedOn w:val="Paragraph"/>
    <w:uiPriority w:val="99"/>
    <w:rsid w:val="008813F5"/>
    <w:pPr>
      <w:tabs>
        <w:tab w:val="num" w:pos="360"/>
      </w:tabs>
      <w:spacing w:before="60"/>
      <w:ind w:left="360" w:hanging="360"/>
    </w:pPr>
    <w:rPr>
      <w:szCs w:val="16"/>
    </w:rPr>
  </w:style>
  <w:style w:type="paragraph" w:customStyle="1" w:styleId="Liste1">
    <w:name w:val="Liste1"/>
    <w:basedOn w:val="Puces1"/>
    <w:uiPriority w:val="99"/>
    <w:rsid w:val="008813F5"/>
    <w:pPr>
      <w:numPr>
        <w:numId w:val="0"/>
      </w:numPr>
      <w:tabs>
        <w:tab w:val="num" w:pos="360"/>
      </w:tabs>
      <w:ind w:left="360" w:hanging="360"/>
    </w:pPr>
  </w:style>
  <w:style w:type="paragraph" w:customStyle="1" w:styleId="SummaryTables">
    <w:name w:val="SummaryTables"/>
    <w:basedOn w:val="Normal"/>
    <w:uiPriority w:val="99"/>
    <w:rsid w:val="008813F5"/>
    <w:pPr>
      <w:spacing w:after="60"/>
      <w:ind w:left="74"/>
      <w:jc w:val="left"/>
    </w:pPr>
    <w:rPr>
      <w:sz w:val="16"/>
    </w:rPr>
  </w:style>
  <w:style w:type="paragraph" w:customStyle="1" w:styleId="TableHeader">
    <w:name w:val="TableHeader"/>
    <w:basedOn w:val="Normal"/>
    <w:uiPriority w:val="99"/>
    <w:rsid w:val="008813F5"/>
    <w:pPr>
      <w:jc w:val="center"/>
    </w:pPr>
    <w:rPr>
      <w:b/>
      <w:bCs/>
      <w:spacing w:val="10"/>
    </w:rPr>
  </w:style>
  <w:style w:type="paragraph" w:customStyle="1" w:styleId="Numeros1">
    <w:name w:val="Numeros1"/>
    <w:basedOn w:val="Normal"/>
    <w:uiPriority w:val="99"/>
    <w:rsid w:val="008813F5"/>
    <w:pPr>
      <w:tabs>
        <w:tab w:val="num" w:pos="360"/>
      </w:tabs>
      <w:ind w:left="360" w:hanging="360"/>
    </w:pPr>
  </w:style>
  <w:style w:type="paragraph" w:customStyle="1" w:styleId="NumerosPuces2">
    <w:name w:val="NumerosPuces2"/>
    <w:basedOn w:val="Puces20"/>
    <w:uiPriority w:val="99"/>
    <w:rsid w:val="008813F5"/>
    <w:pPr>
      <w:tabs>
        <w:tab w:val="clear" w:pos="567"/>
        <w:tab w:val="num" w:pos="1080"/>
      </w:tabs>
      <w:ind w:left="1080" w:hanging="360"/>
    </w:pPr>
  </w:style>
  <w:style w:type="paragraph" w:customStyle="1" w:styleId="SummaryTablesCentered">
    <w:name w:val="SummaryTablesCentered"/>
    <w:basedOn w:val="SummaryTables"/>
    <w:uiPriority w:val="99"/>
    <w:rsid w:val="008813F5"/>
    <w:pPr>
      <w:ind w:left="0"/>
      <w:jc w:val="center"/>
    </w:pPr>
  </w:style>
  <w:style w:type="paragraph" w:customStyle="1" w:styleId="ApresSautDePage">
    <w:name w:val="ApresSautDePage"/>
    <w:basedOn w:val="Normal"/>
    <w:next w:val="Paragraph"/>
    <w:link w:val="ApresSautDePageCar"/>
    <w:uiPriority w:val="99"/>
    <w:rsid w:val="008813F5"/>
    <w:rPr>
      <w:rFonts w:ascii="Arial" w:hAnsi="Arial" w:cs="Times New Roman"/>
      <w:sz w:val="4"/>
      <w:lang w:val="x-none" w:eastAsia="x-none"/>
    </w:rPr>
  </w:style>
  <w:style w:type="character" w:customStyle="1" w:styleId="ParagraphCar">
    <w:name w:val="Paragraph Car"/>
    <w:link w:val="Paragraph"/>
    <w:uiPriority w:val="99"/>
    <w:locked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x-none" w:eastAsia="x-none"/>
    </w:rPr>
  </w:style>
  <w:style w:type="paragraph" w:customStyle="1" w:styleId="Car">
    <w:name w:val="Car"/>
    <w:basedOn w:val="Normal"/>
    <w:autoRedefine/>
    <w:uiPriority w:val="99"/>
    <w:rsid w:val="008813F5"/>
    <w:pPr>
      <w:spacing w:after="160" w:line="240" w:lineRule="exact"/>
      <w:jc w:val="left"/>
    </w:pPr>
    <w:rPr>
      <w:sz w:val="24"/>
      <w:szCs w:val="24"/>
    </w:rPr>
  </w:style>
  <w:style w:type="table" w:styleId="Grilledutableau">
    <w:name w:val="Table Grid"/>
    <w:basedOn w:val="TableauNormal"/>
    <w:uiPriority w:val="59"/>
    <w:rsid w:val="008813F5"/>
    <w:pPr>
      <w:spacing w:after="0" w:line="240" w:lineRule="auto"/>
      <w:jc w:val="both"/>
    </w:pPr>
    <w:rPr>
      <w:rFonts w:ascii="Helvetica" w:eastAsia="Times New Roman" w:hAnsi="Helvetica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ces1Car">
    <w:name w:val="Puces1 Car"/>
    <w:link w:val="Puces1"/>
    <w:uiPriority w:val="99"/>
    <w:locked/>
    <w:rsid w:val="008813F5"/>
    <w:rPr>
      <w:rFonts w:ascii="Helvetica" w:eastAsia="Times New Roman" w:hAnsi="Helvetica" w:cs="Times New Roman"/>
      <w:sz w:val="20"/>
      <w:szCs w:val="16"/>
      <w:lang w:val="x-none" w:eastAsia="x-none"/>
    </w:rPr>
  </w:style>
  <w:style w:type="character" w:styleId="Appelnotedebasdep">
    <w:name w:val="footnote reference"/>
    <w:uiPriority w:val="99"/>
    <w:rsid w:val="008813F5"/>
    <w:rPr>
      <w:rFonts w:cs="Times New Roman"/>
      <w:vertAlign w:val="superscript"/>
    </w:rPr>
  </w:style>
  <w:style w:type="paragraph" w:styleId="Adressedestinataire">
    <w:name w:val="envelope address"/>
    <w:basedOn w:val="Normal"/>
    <w:uiPriority w:val="99"/>
    <w:rsid w:val="008813F5"/>
    <w:pPr>
      <w:framePr w:w="7938" w:h="1985" w:hRule="exact" w:hSpace="141" w:wrap="auto" w:hAnchor="page" w:xAlign="center" w:yAlign="bottom"/>
      <w:ind w:left="2835"/>
    </w:pPr>
    <w:rPr>
      <w:sz w:val="24"/>
      <w:szCs w:val="24"/>
    </w:rPr>
  </w:style>
  <w:style w:type="paragraph" w:customStyle="1" w:styleId="StyleLgendeComplexeArial">
    <w:name w:val="Style Légende + (Complexe) Arial"/>
    <w:basedOn w:val="Lgende"/>
    <w:link w:val="StyleLgendeComplexeArialCar"/>
    <w:autoRedefine/>
    <w:uiPriority w:val="99"/>
    <w:rsid w:val="008813F5"/>
  </w:style>
  <w:style w:type="character" w:customStyle="1" w:styleId="LgendeCar1">
    <w:name w:val="Légende Car1"/>
    <w:link w:val="Lgende"/>
    <w:uiPriority w:val="99"/>
    <w:locked/>
    <w:rsid w:val="008813F5"/>
    <w:rPr>
      <w:rFonts w:ascii="Arial" w:eastAsia="Times New Roman" w:hAnsi="Arial" w:cs="Times New Roman"/>
      <w:b/>
      <w:sz w:val="18"/>
      <w:szCs w:val="20"/>
      <w:lang w:val="x-none" w:eastAsia="x-none"/>
    </w:rPr>
  </w:style>
  <w:style w:type="character" w:customStyle="1" w:styleId="StyleLgendeComplexeArialCar">
    <w:name w:val="Style Légende + (Complexe) Arial Car"/>
    <w:link w:val="StyleLgendeComplexeArial"/>
    <w:uiPriority w:val="99"/>
    <w:locked/>
    <w:rsid w:val="008813F5"/>
    <w:rPr>
      <w:rFonts w:ascii="Arial" w:eastAsia="Times New Roman" w:hAnsi="Arial" w:cs="Times New Roman"/>
      <w:b/>
      <w:sz w:val="18"/>
      <w:szCs w:val="20"/>
      <w:lang w:val="x-none" w:eastAsia="x-none"/>
    </w:rPr>
  </w:style>
  <w:style w:type="character" w:customStyle="1" w:styleId="ApresSautDePageCar">
    <w:name w:val="ApresSautDePage Car"/>
    <w:link w:val="ApresSautDePage"/>
    <w:uiPriority w:val="99"/>
    <w:locked/>
    <w:rsid w:val="008813F5"/>
    <w:rPr>
      <w:rFonts w:ascii="Arial" w:eastAsia="Times New Roman" w:hAnsi="Arial" w:cs="Times New Roman"/>
      <w:sz w:val="4"/>
      <w:szCs w:val="20"/>
      <w:lang w:val="x-none" w:eastAsia="x-none"/>
    </w:rPr>
  </w:style>
  <w:style w:type="paragraph" w:customStyle="1" w:styleId="BulletsShaded">
    <w:name w:val="BulletsShaded"/>
    <w:basedOn w:val="Normal"/>
    <w:next w:val="Paragraph"/>
    <w:link w:val="BulletsShadedCar"/>
    <w:uiPriority w:val="99"/>
    <w:rsid w:val="008813F5"/>
    <w:pPr>
      <w:numPr>
        <w:numId w:val="14"/>
      </w:numPr>
    </w:pPr>
    <w:rPr>
      <w:rFonts w:cs="Times New Roman"/>
      <w:spacing w:val="-6"/>
      <w:lang w:val="x-none" w:eastAsia="ja-JP"/>
    </w:rPr>
  </w:style>
  <w:style w:type="paragraph" w:customStyle="1" w:styleId="ClientName">
    <w:name w:val="ClientName"/>
    <w:basedOn w:val="Normal"/>
    <w:uiPriority w:val="99"/>
    <w:rsid w:val="008813F5"/>
    <w:pPr>
      <w:jc w:val="center"/>
    </w:pPr>
    <w:rPr>
      <w:noProof/>
      <w:spacing w:val="-6"/>
      <w:sz w:val="18"/>
      <w:szCs w:val="24"/>
    </w:rPr>
  </w:style>
  <w:style w:type="paragraph" w:customStyle="1" w:styleId="ClientCountry">
    <w:name w:val="ClientCountry"/>
    <w:basedOn w:val="ClientName"/>
    <w:uiPriority w:val="99"/>
    <w:rsid w:val="008813F5"/>
    <w:rPr>
      <w:b/>
      <w:bCs/>
    </w:rPr>
  </w:style>
  <w:style w:type="paragraph" w:customStyle="1" w:styleId="HPSTitre2">
    <w:name w:val="HPS Titre 2"/>
    <w:basedOn w:val="Titre2"/>
    <w:link w:val="HPSTitre2Char"/>
    <w:autoRedefine/>
    <w:uiPriority w:val="99"/>
    <w:rsid w:val="008813F5"/>
    <w:pPr>
      <w:shd w:val="clear" w:color="auto" w:fill="auto"/>
      <w:tabs>
        <w:tab w:val="clear" w:pos="720"/>
      </w:tabs>
      <w:spacing w:after="120"/>
    </w:pPr>
    <w:rPr>
      <w:rFonts w:cs="Arial"/>
      <w:b w:val="0"/>
      <w:i w:val="0"/>
      <w:color w:val="404040"/>
      <w:spacing w:val="-4"/>
      <w:sz w:val="20"/>
      <w:lang w:val="en-GB" w:eastAsia="x-none"/>
    </w:rPr>
  </w:style>
  <w:style w:type="character" w:customStyle="1" w:styleId="HPSTitre2Char">
    <w:name w:val="HPS Titre 2 Char"/>
    <w:link w:val="HPSTitre2"/>
    <w:uiPriority w:val="99"/>
    <w:locked/>
    <w:rsid w:val="008813F5"/>
    <w:rPr>
      <w:rFonts w:ascii="Arial" w:eastAsia="Times New Roman" w:hAnsi="Arial" w:cs="Arial"/>
      <w:color w:val="404040"/>
      <w:spacing w:val="-4"/>
      <w:sz w:val="20"/>
      <w:szCs w:val="20"/>
      <w:lang w:val="en-GB" w:eastAsia="x-none"/>
    </w:rPr>
  </w:style>
  <w:style w:type="character" w:customStyle="1" w:styleId="LgendeCar">
    <w:name w:val="Légende Car"/>
    <w:uiPriority w:val="99"/>
    <w:rsid w:val="008813F5"/>
    <w:rPr>
      <w:rFonts w:ascii="Arial" w:hAnsi="Arial"/>
      <w:b/>
      <w:sz w:val="18"/>
      <w:lang w:val="fr-FR" w:eastAsia="fr-FR"/>
    </w:rPr>
  </w:style>
  <w:style w:type="character" w:styleId="Lienhypertextesuivivisit">
    <w:name w:val="FollowedHyperlink"/>
    <w:uiPriority w:val="99"/>
    <w:rsid w:val="008813F5"/>
    <w:rPr>
      <w:rFonts w:cs="Times New Roman"/>
      <w:color w:val="800080"/>
      <w:u w:val="single"/>
    </w:rPr>
  </w:style>
  <w:style w:type="paragraph" w:customStyle="1" w:styleId="Intertitre">
    <w:name w:val="Intertitre"/>
    <w:basedOn w:val="Titre4"/>
    <w:uiPriority w:val="99"/>
    <w:rsid w:val="008813F5"/>
    <w:pPr>
      <w:keepLines w:val="0"/>
      <w:numPr>
        <w:numId w:val="0"/>
      </w:numPr>
    </w:pPr>
    <w:rPr>
      <w:iCs/>
    </w:rPr>
  </w:style>
  <w:style w:type="paragraph" w:customStyle="1" w:styleId="ParagListe1">
    <w:name w:val="ParagListe1"/>
    <w:basedOn w:val="Liste1"/>
    <w:uiPriority w:val="99"/>
    <w:rsid w:val="008813F5"/>
    <w:pPr>
      <w:spacing w:before="200"/>
      <w:ind w:left="357" w:hanging="357"/>
    </w:pPr>
  </w:style>
  <w:style w:type="character" w:styleId="lev">
    <w:name w:val="Strong"/>
    <w:uiPriority w:val="99"/>
    <w:qFormat/>
    <w:rsid w:val="008813F5"/>
    <w:rPr>
      <w:rFonts w:cs="Times New Roman"/>
      <w:b/>
    </w:rPr>
  </w:style>
  <w:style w:type="character" w:styleId="Accentuation">
    <w:name w:val="Emphasis"/>
    <w:uiPriority w:val="99"/>
    <w:qFormat/>
    <w:rsid w:val="008813F5"/>
    <w:rPr>
      <w:rFonts w:cs="Times New Roman"/>
      <w:i/>
    </w:rPr>
  </w:style>
  <w:style w:type="paragraph" w:styleId="Listepuces2">
    <w:name w:val="List Bullet 2"/>
    <w:basedOn w:val="Normal"/>
    <w:autoRedefine/>
    <w:uiPriority w:val="99"/>
    <w:rsid w:val="008813F5"/>
    <w:pPr>
      <w:tabs>
        <w:tab w:val="num" w:pos="643"/>
      </w:tabs>
      <w:ind w:left="643" w:hanging="360"/>
    </w:pPr>
    <w:rPr>
      <w:rFonts w:ascii="Times New Roman" w:hAnsi="Times New Roman"/>
      <w:sz w:val="24"/>
    </w:rPr>
  </w:style>
  <w:style w:type="paragraph" w:styleId="Listepuces3">
    <w:name w:val="List Bullet 3"/>
    <w:basedOn w:val="Normal"/>
    <w:autoRedefine/>
    <w:uiPriority w:val="99"/>
    <w:rsid w:val="008813F5"/>
    <w:pPr>
      <w:tabs>
        <w:tab w:val="num" w:pos="926"/>
      </w:tabs>
      <w:ind w:left="926" w:hanging="360"/>
    </w:pPr>
    <w:rPr>
      <w:rFonts w:ascii="Times New Roman" w:hAnsi="Times New Roman"/>
      <w:sz w:val="24"/>
    </w:rPr>
  </w:style>
  <w:style w:type="paragraph" w:styleId="Listepuces4">
    <w:name w:val="List Bullet 4"/>
    <w:basedOn w:val="Normal"/>
    <w:autoRedefine/>
    <w:uiPriority w:val="99"/>
    <w:rsid w:val="008813F5"/>
    <w:pPr>
      <w:tabs>
        <w:tab w:val="num" w:pos="1209"/>
      </w:tabs>
      <w:ind w:left="1209" w:hanging="360"/>
    </w:pPr>
    <w:rPr>
      <w:rFonts w:ascii="Times New Roman" w:hAnsi="Times New Roman"/>
      <w:sz w:val="24"/>
    </w:rPr>
  </w:style>
  <w:style w:type="paragraph" w:styleId="Index1">
    <w:name w:val="index 1"/>
    <w:basedOn w:val="Normal"/>
    <w:next w:val="Normal"/>
    <w:autoRedefine/>
    <w:uiPriority w:val="99"/>
    <w:semiHidden/>
    <w:rsid w:val="008813F5"/>
    <w:pPr>
      <w:ind w:left="200" w:hanging="200"/>
      <w:jc w:val="left"/>
    </w:pPr>
    <w:rPr>
      <w:rFonts w:ascii="Calibri" w:hAnsi="Calibri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8813F5"/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Titre">
    <w:name w:val="Title"/>
    <w:basedOn w:val="Normal"/>
    <w:link w:val="TitreCar"/>
    <w:uiPriority w:val="99"/>
    <w:qFormat/>
    <w:rsid w:val="008813F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8813F5"/>
    <w:rPr>
      <w:rFonts w:ascii="Cambria" w:eastAsia="Times New Roman" w:hAnsi="Cambria" w:cs="Times New Roman"/>
      <w:b/>
      <w:bCs/>
      <w:color w:val="404040"/>
      <w:spacing w:val="-4"/>
      <w:kern w:val="28"/>
      <w:sz w:val="32"/>
      <w:szCs w:val="32"/>
      <w:lang w:val="en-US"/>
    </w:rPr>
  </w:style>
  <w:style w:type="paragraph" w:styleId="Adresseexpditeur">
    <w:name w:val="envelope return"/>
    <w:basedOn w:val="Normal"/>
    <w:uiPriority w:val="99"/>
    <w:rsid w:val="008813F5"/>
  </w:style>
  <w:style w:type="paragraph" w:styleId="AdresseHTML">
    <w:name w:val="HTML Address"/>
    <w:basedOn w:val="Normal"/>
    <w:link w:val="AdresseHTMLCar"/>
    <w:uiPriority w:val="99"/>
    <w:rsid w:val="008813F5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8813F5"/>
    <w:rPr>
      <w:rFonts w:ascii="Helvetica" w:eastAsia="Times New Roman" w:hAnsi="Helvetica" w:cs="Times New Roman"/>
      <w:i/>
      <w:iCs/>
      <w:color w:val="404040"/>
      <w:spacing w:val="-4"/>
      <w:sz w:val="20"/>
      <w:szCs w:val="20"/>
      <w:lang w:val="en-US"/>
    </w:rPr>
  </w:style>
  <w:style w:type="paragraph" w:styleId="Corpsdetexte">
    <w:name w:val="Body Text"/>
    <w:basedOn w:val="Normal"/>
    <w:link w:val="CorpsdetexteCar"/>
    <w:uiPriority w:val="99"/>
    <w:rsid w:val="008813F5"/>
    <w:pPr>
      <w:spacing w:after="120"/>
    </w:pPr>
    <w:rPr>
      <w:rFonts w:ascii="Arial" w:hAnsi="Arial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813F5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rsid w:val="008813F5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8813F5"/>
    <w:rPr>
      <w:rFonts w:ascii="Helvetica" w:eastAsia="Times New Roman" w:hAnsi="Helvetica" w:cs="Times New Roman"/>
      <w:color w:val="404040"/>
      <w:spacing w:val="-4"/>
      <w:sz w:val="16"/>
      <w:szCs w:val="16"/>
      <w:lang w:val="en-US"/>
    </w:rPr>
  </w:style>
  <w:style w:type="paragraph" w:styleId="Date">
    <w:name w:val="Date"/>
    <w:basedOn w:val="Normal"/>
    <w:next w:val="Normal"/>
    <w:link w:val="DateCar"/>
    <w:uiPriority w:val="99"/>
    <w:rsid w:val="008813F5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En-ttedemessage">
    <w:name w:val="Message Header"/>
    <w:basedOn w:val="Normal"/>
    <w:link w:val="En-ttedemessageCar"/>
    <w:uiPriority w:val="99"/>
    <w:rsid w:val="008813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rsid w:val="008813F5"/>
    <w:rPr>
      <w:rFonts w:ascii="Cambria" w:eastAsia="Times New Roman" w:hAnsi="Cambria" w:cs="Times New Roman"/>
      <w:color w:val="404040"/>
      <w:spacing w:val="-4"/>
      <w:sz w:val="24"/>
      <w:szCs w:val="24"/>
      <w:shd w:val="pct20" w:color="auto" w:fill="auto"/>
      <w:lang w:val="en-US"/>
    </w:rPr>
  </w:style>
  <w:style w:type="paragraph" w:styleId="Formuledepolitesse">
    <w:name w:val="Closing"/>
    <w:basedOn w:val="Normal"/>
    <w:link w:val="FormuledepolitesseCar"/>
    <w:uiPriority w:val="99"/>
    <w:rsid w:val="008813F5"/>
    <w:pPr>
      <w:ind w:left="4252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Liste">
    <w:name w:val="List"/>
    <w:basedOn w:val="Normal"/>
    <w:uiPriority w:val="99"/>
    <w:rsid w:val="008813F5"/>
    <w:pPr>
      <w:ind w:left="283" w:hanging="283"/>
    </w:pPr>
  </w:style>
  <w:style w:type="paragraph" w:styleId="Liste2">
    <w:name w:val="List 2"/>
    <w:basedOn w:val="Normal"/>
    <w:uiPriority w:val="99"/>
    <w:rsid w:val="008813F5"/>
    <w:pPr>
      <w:ind w:left="566" w:hanging="283"/>
    </w:pPr>
  </w:style>
  <w:style w:type="paragraph" w:styleId="Liste3">
    <w:name w:val="List 3"/>
    <w:basedOn w:val="Normal"/>
    <w:uiPriority w:val="99"/>
    <w:rsid w:val="008813F5"/>
    <w:pPr>
      <w:ind w:left="849" w:hanging="283"/>
    </w:pPr>
  </w:style>
  <w:style w:type="paragraph" w:styleId="Liste4">
    <w:name w:val="List 4"/>
    <w:basedOn w:val="Normal"/>
    <w:uiPriority w:val="99"/>
    <w:rsid w:val="008813F5"/>
    <w:pPr>
      <w:ind w:left="1132" w:hanging="283"/>
    </w:pPr>
  </w:style>
  <w:style w:type="paragraph" w:styleId="Liste5">
    <w:name w:val="List 5"/>
    <w:basedOn w:val="Normal"/>
    <w:uiPriority w:val="99"/>
    <w:rsid w:val="008813F5"/>
    <w:pPr>
      <w:ind w:left="1415" w:hanging="283"/>
    </w:pPr>
  </w:style>
  <w:style w:type="paragraph" w:styleId="Listenumros">
    <w:name w:val="List Number"/>
    <w:basedOn w:val="Normal"/>
    <w:uiPriority w:val="99"/>
    <w:rsid w:val="008813F5"/>
    <w:pPr>
      <w:tabs>
        <w:tab w:val="num" w:pos="643"/>
      </w:tabs>
      <w:ind w:left="643" w:hanging="360"/>
    </w:pPr>
  </w:style>
  <w:style w:type="paragraph" w:styleId="Listenumros2">
    <w:name w:val="List Number 2"/>
    <w:basedOn w:val="Normal"/>
    <w:uiPriority w:val="99"/>
    <w:rsid w:val="008813F5"/>
    <w:pPr>
      <w:tabs>
        <w:tab w:val="num" w:pos="360"/>
      </w:tabs>
      <w:ind w:left="360" w:hanging="360"/>
    </w:pPr>
  </w:style>
  <w:style w:type="paragraph" w:styleId="Listenumros3">
    <w:name w:val="List Number 3"/>
    <w:basedOn w:val="Normal"/>
    <w:uiPriority w:val="99"/>
    <w:rsid w:val="008813F5"/>
    <w:pPr>
      <w:tabs>
        <w:tab w:val="num" w:pos="1080"/>
      </w:tabs>
      <w:ind w:left="1080" w:hanging="360"/>
    </w:pPr>
  </w:style>
  <w:style w:type="paragraph" w:styleId="Listenumros4">
    <w:name w:val="List Number 4"/>
    <w:basedOn w:val="Normal"/>
    <w:uiPriority w:val="99"/>
    <w:rsid w:val="008813F5"/>
    <w:pPr>
      <w:tabs>
        <w:tab w:val="num" w:pos="1440"/>
      </w:tabs>
      <w:ind w:left="1440" w:hanging="360"/>
    </w:pPr>
  </w:style>
  <w:style w:type="paragraph" w:styleId="Listenumros5">
    <w:name w:val="List Number 5"/>
    <w:basedOn w:val="Normal"/>
    <w:uiPriority w:val="99"/>
    <w:rsid w:val="008813F5"/>
    <w:pPr>
      <w:tabs>
        <w:tab w:val="num" w:pos="1800"/>
      </w:tabs>
      <w:ind w:left="1800" w:hanging="360"/>
    </w:pPr>
  </w:style>
  <w:style w:type="paragraph" w:styleId="Listepuces">
    <w:name w:val="List Bullet"/>
    <w:basedOn w:val="Normal"/>
    <w:autoRedefine/>
    <w:uiPriority w:val="99"/>
    <w:rsid w:val="008813F5"/>
    <w:pPr>
      <w:tabs>
        <w:tab w:val="num" w:pos="360"/>
      </w:tabs>
      <w:ind w:left="360" w:hanging="360"/>
    </w:pPr>
  </w:style>
  <w:style w:type="paragraph" w:styleId="Listepuces5">
    <w:name w:val="List Bullet 5"/>
    <w:basedOn w:val="Normal"/>
    <w:autoRedefine/>
    <w:uiPriority w:val="99"/>
    <w:rsid w:val="008813F5"/>
    <w:pPr>
      <w:tabs>
        <w:tab w:val="num" w:pos="360"/>
      </w:tabs>
      <w:ind w:left="360" w:hanging="360"/>
    </w:pPr>
  </w:style>
  <w:style w:type="paragraph" w:styleId="Listecontinue">
    <w:name w:val="List Continue"/>
    <w:basedOn w:val="Normal"/>
    <w:uiPriority w:val="99"/>
    <w:rsid w:val="008813F5"/>
    <w:pPr>
      <w:spacing w:after="120"/>
      <w:ind w:left="283"/>
    </w:pPr>
  </w:style>
  <w:style w:type="paragraph" w:styleId="Listecontinue2">
    <w:name w:val="List Continue 2"/>
    <w:basedOn w:val="Normal"/>
    <w:uiPriority w:val="99"/>
    <w:rsid w:val="008813F5"/>
    <w:pPr>
      <w:spacing w:after="120"/>
      <w:ind w:left="566"/>
    </w:pPr>
  </w:style>
  <w:style w:type="paragraph" w:styleId="Listecontinue3">
    <w:name w:val="List Continue 3"/>
    <w:basedOn w:val="Normal"/>
    <w:uiPriority w:val="99"/>
    <w:rsid w:val="008813F5"/>
    <w:pPr>
      <w:spacing w:after="120"/>
      <w:ind w:left="849"/>
    </w:pPr>
  </w:style>
  <w:style w:type="paragraph" w:styleId="Listecontinue4">
    <w:name w:val="List Continue 4"/>
    <w:basedOn w:val="Normal"/>
    <w:uiPriority w:val="99"/>
    <w:rsid w:val="008813F5"/>
    <w:pPr>
      <w:spacing w:after="120"/>
      <w:ind w:left="1132"/>
    </w:pPr>
  </w:style>
  <w:style w:type="paragraph" w:styleId="Listecontinue5">
    <w:name w:val="List Continue 5"/>
    <w:basedOn w:val="Normal"/>
    <w:uiPriority w:val="99"/>
    <w:rsid w:val="008813F5"/>
    <w:pPr>
      <w:numPr>
        <w:numId w:val="5"/>
      </w:numPr>
      <w:tabs>
        <w:tab w:val="clear" w:pos="926"/>
      </w:tabs>
      <w:spacing w:after="120"/>
      <w:ind w:left="1415" w:firstLine="0"/>
    </w:pPr>
  </w:style>
  <w:style w:type="paragraph" w:styleId="NormalWeb">
    <w:name w:val="Normal (Web)"/>
    <w:basedOn w:val="Normal"/>
    <w:uiPriority w:val="99"/>
    <w:rsid w:val="008813F5"/>
    <w:pPr>
      <w:numPr>
        <w:numId w:val="6"/>
      </w:numPr>
      <w:ind w:left="0" w:firstLine="0"/>
    </w:pPr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uiPriority w:val="99"/>
    <w:rsid w:val="008813F5"/>
    <w:pPr>
      <w:numPr>
        <w:numId w:val="7"/>
      </w:numPr>
      <w:tabs>
        <w:tab w:val="clear" w:pos="1492"/>
      </w:tabs>
      <w:spacing w:after="120"/>
      <w:ind w:left="1440" w:right="1440" w:firstLine="0"/>
    </w:pPr>
  </w:style>
  <w:style w:type="paragraph" w:styleId="PrformatHTML">
    <w:name w:val="HTML Preformatted"/>
    <w:basedOn w:val="Normal"/>
    <w:link w:val="PrformatHTMLCar"/>
    <w:uiPriority w:val="99"/>
    <w:rsid w:val="008813F5"/>
    <w:pPr>
      <w:numPr>
        <w:numId w:val="8"/>
      </w:numPr>
      <w:tabs>
        <w:tab w:val="clear" w:pos="360"/>
      </w:tabs>
      <w:ind w:left="0" w:firstLine="0"/>
    </w:pPr>
    <w:rPr>
      <w:rFonts w:ascii="Courier New" w:hAnsi="Courier New" w:cs="Times New Roman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13F5"/>
    <w:rPr>
      <w:rFonts w:ascii="Courier New" w:eastAsia="Times New Roman" w:hAnsi="Courier New" w:cs="Times New Roman"/>
      <w:color w:val="404040"/>
      <w:spacing w:val="-4"/>
      <w:sz w:val="20"/>
      <w:szCs w:val="20"/>
      <w:lang w:val="x-none" w:eastAsia="x-none"/>
    </w:rPr>
  </w:style>
  <w:style w:type="paragraph" w:styleId="Retrait1religne">
    <w:name w:val="Body Text First Indent"/>
    <w:basedOn w:val="Corpsdetexte"/>
    <w:link w:val="Retrait1religneCar"/>
    <w:uiPriority w:val="99"/>
    <w:rsid w:val="008813F5"/>
    <w:pPr>
      <w:tabs>
        <w:tab w:val="num" w:pos="1209"/>
      </w:tabs>
      <w:ind w:left="1209" w:firstLine="210"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8813F5"/>
    <w:rPr>
      <w:rFonts w:ascii="Arial" w:eastAsia="Times New Roman" w:hAnsi="Arial" w:cs="Times New Roman"/>
      <w:sz w:val="20"/>
      <w:szCs w:val="20"/>
      <w:lang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rsid w:val="008813F5"/>
    <w:pPr>
      <w:tabs>
        <w:tab w:val="num" w:pos="643"/>
      </w:tabs>
      <w:ind w:left="643" w:firstLine="210"/>
      <w:jc w:val="both"/>
    </w:pPr>
    <w:rPr>
      <w:lang w:val="x-none" w:eastAsia="x-none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x-none" w:eastAsia="x-none"/>
    </w:rPr>
  </w:style>
  <w:style w:type="paragraph" w:styleId="Retraitnormal">
    <w:name w:val="Normal Indent"/>
    <w:basedOn w:val="Normal"/>
    <w:uiPriority w:val="99"/>
    <w:rsid w:val="008813F5"/>
    <w:pPr>
      <w:tabs>
        <w:tab w:val="num" w:pos="926"/>
      </w:tabs>
      <w:ind w:left="708" w:hanging="360"/>
    </w:pPr>
  </w:style>
  <w:style w:type="paragraph" w:styleId="Salutations">
    <w:name w:val="Salutation"/>
    <w:basedOn w:val="Normal"/>
    <w:next w:val="Normal"/>
    <w:link w:val="SalutationsCar"/>
    <w:uiPriority w:val="99"/>
    <w:rsid w:val="008813F5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Signature">
    <w:name w:val="Signature"/>
    <w:basedOn w:val="Normal"/>
    <w:link w:val="SignatureCar"/>
    <w:uiPriority w:val="99"/>
    <w:rsid w:val="008813F5"/>
    <w:pPr>
      <w:ind w:left="4252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Signaturelectronique">
    <w:name w:val="E-mail Signature"/>
    <w:basedOn w:val="Normal"/>
    <w:link w:val="SignaturelectroniqueCar"/>
    <w:uiPriority w:val="99"/>
    <w:rsid w:val="008813F5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Textebrut">
    <w:name w:val="Plain Text"/>
    <w:basedOn w:val="Normal"/>
    <w:link w:val="TextebrutCar"/>
    <w:uiPriority w:val="99"/>
    <w:rsid w:val="008813F5"/>
    <w:rPr>
      <w:rFonts w:ascii="Courier New" w:hAnsi="Courier New" w:cs="Times New Roman"/>
    </w:rPr>
  </w:style>
  <w:style w:type="character" w:customStyle="1" w:styleId="TextebrutCar">
    <w:name w:val="Texte brut Car"/>
    <w:basedOn w:val="Policepardfaut"/>
    <w:link w:val="Textebrut"/>
    <w:uiPriority w:val="99"/>
    <w:rsid w:val="008813F5"/>
    <w:rPr>
      <w:rFonts w:ascii="Courier New" w:eastAsia="Times New Roman" w:hAnsi="Courier New" w:cs="Times New Roman"/>
      <w:color w:val="404040"/>
      <w:spacing w:val="-4"/>
      <w:sz w:val="20"/>
      <w:szCs w:val="20"/>
      <w:lang w:val="en-US"/>
    </w:rPr>
  </w:style>
  <w:style w:type="paragraph" w:styleId="Titredenote">
    <w:name w:val="Note Heading"/>
    <w:basedOn w:val="Normal"/>
    <w:next w:val="Normal"/>
    <w:link w:val="TitredenoteCar"/>
    <w:uiPriority w:val="99"/>
    <w:rsid w:val="008813F5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customStyle="1" w:styleId="Einrckung1">
    <w:name w:val="Einrückung 1"/>
    <w:basedOn w:val="Normal"/>
    <w:uiPriority w:val="99"/>
    <w:rsid w:val="008813F5"/>
    <w:pPr>
      <w:tabs>
        <w:tab w:val="num" w:pos="720"/>
      </w:tabs>
      <w:spacing w:after="60"/>
      <w:ind w:left="720" w:hanging="360"/>
      <w:jc w:val="left"/>
    </w:pPr>
    <w:rPr>
      <w:lang w:eastAsia="de-DE"/>
    </w:rPr>
  </w:style>
  <w:style w:type="paragraph" w:customStyle="1" w:styleId="titregeneraltable">
    <w:name w:val="titre general table"/>
    <w:uiPriority w:val="99"/>
    <w:rsid w:val="008813F5"/>
    <w:pPr>
      <w:spacing w:after="0" w:line="240" w:lineRule="exact"/>
      <w:jc w:val="center"/>
    </w:pPr>
    <w:rPr>
      <w:rFonts w:ascii="Bookman" w:eastAsia="Times New Roman" w:hAnsi="Bookman" w:cs="Arial"/>
      <w:b/>
      <w:color w:val="404040"/>
      <w:spacing w:val="-4"/>
      <w:sz w:val="24"/>
      <w:szCs w:val="20"/>
      <w:lang w:eastAsia="fr-FR"/>
    </w:rPr>
  </w:style>
  <w:style w:type="paragraph" w:customStyle="1" w:styleId="ParagraphPuces">
    <w:name w:val="ParagraphPuces"/>
    <w:basedOn w:val="Paragraph"/>
    <w:uiPriority w:val="99"/>
    <w:rsid w:val="008813F5"/>
    <w:pPr>
      <w:tabs>
        <w:tab w:val="num" w:pos="284"/>
        <w:tab w:val="num" w:pos="1080"/>
      </w:tabs>
      <w:ind w:left="284" w:hanging="284"/>
    </w:pPr>
  </w:style>
  <w:style w:type="character" w:customStyle="1" w:styleId="ParagraphCar2">
    <w:name w:val="Paragraph Car2"/>
    <w:uiPriority w:val="99"/>
    <w:rsid w:val="008813F5"/>
    <w:rPr>
      <w:rFonts w:ascii="Arial" w:hAnsi="Arial"/>
      <w:spacing w:val="-4"/>
      <w:lang w:val="fr-FR" w:eastAsia="en-US"/>
    </w:rPr>
  </w:style>
  <w:style w:type="character" w:customStyle="1" w:styleId="Titre2CarCarCar">
    <w:name w:val="Titre 2 Car Car Car"/>
    <w:aliases w:val="h2 Car,heading 2 Car,Heading 2 Hidden Car Car Car"/>
    <w:uiPriority w:val="99"/>
    <w:rsid w:val="008813F5"/>
    <w:rPr>
      <w:rFonts w:ascii="Arial" w:hAnsi="Arial"/>
      <w:b/>
      <w:i/>
      <w:sz w:val="24"/>
      <w:lang w:val="fr-FR" w:eastAsia="en-US"/>
    </w:rPr>
  </w:style>
  <w:style w:type="paragraph" w:customStyle="1" w:styleId="BulletsShadedParagraph">
    <w:name w:val="BulletsShadedParagraph"/>
    <w:basedOn w:val="BulletsShaded"/>
    <w:next w:val="Normal"/>
    <w:link w:val="BulletsShadedParagraphCar"/>
    <w:uiPriority w:val="99"/>
    <w:rsid w:val="008813F5"/>
    <w:pPr>
      <w:numPr>
        <w:numId w:val="13"/>
      </w:numPr>
      <w:spacing w:before="200"/>
    </w:pPr>
  </w:style>
  <w:style w:type="paragraph" w:customStyle="1" w:styleId="StyleTitre3Italique">
    <w:name w:val="Style Titre 3 + Italique"/>
    <w:basedOn w:val="Titre3"/>
    <w:uiPriority w:val="99"/>
    <w:rsid w:val="008813F5"/>
    <w:pPr>
      <w:numPr>
        <w:numId w:val="12"/>
      </w:numPr>
      <w:pBdr>
        <w:bottom w:val="dashSmallGap" w:sz="4" w:space="1" w:color="auto"/>
      </w:pBdr>
      <w:tabs>
        <w:tab w:val="clear" w:pos="961"/>
        <w:tab w:val="num" w:pos="360"/>
        <w:tab w:val="num" w:pos="720"/>
      </w:tabs>
      <w:ind w:left="360" w:hanging="360"/>
    </w:pPr>
    <w:rPr>
      <w:bCs/>
      <w:i/>
    </w:rPr>
  </w:style>
  <w:style w:type="paragraph" w:customStyle="1" w:styleId="StyleLgendeLatin8ptJustifiAvant375cmPremirel">
    <w:name w:val="Style Légende + (Latin) 8 pt Justifié Avant : 3.75 cm Première l..."/>
    <w:basedOn w:val="Lgende"/>
    <w:uiPriority w:val="99"/>
    <w:rsid w:val="008813F5"/>
    <w:pPr>
      <w:spacing w:after="0"/>
    </w:pPr>
    <w:rPr>
      <w:sz w:val="16"/>
    </w:rPr>
  </w:style>
  <w:style w:type="paragraph" w:customStyle="1" w:styleId="SubBullets">
    <w:name w:val="SubBullets"/>
    <w:basedOn w:val="Normal"/>
    <w:uiPriority w:val="99"/>
    <w:rsid w:val="008813F5"/>
    <w:pPr>
      <w:numPr>
        <w:numId w:val="16"/>
      </w:numPr>
    </w:pPr>
  </w:style>
  <w:style w:type="paragraph" w:customStyle="1" w:styleId="Bullets">
    <w:name w:val="Bullets"/>
    <w:basedOn w:val="Normal"/>
    <w:next w:val="Normal"/>
    <w:link w:val="BulletsCar"/>
    <w:uiPriority w:val="99"/>
    <w:rsid w:val="008813F5"/>
    <w:pPr>
      <w:numPr>
        <w:numId w:val="15"/>
      </w:numPr>
    </w:pPr>
    <w:rPr>
      <w:rFonts w:cs="Times New Roman"/>
      <w:spacing w:val="-6"/>
      <w:lang w:val="x-none" w:eastAsia="ja-JP"/>
    </w:rPr>
  </w:style>
  <w:style w:type="paragraph" w:customStyle="1" w:styleId="HPSHeaderCoverUnderline">
    <w:name w:val="HPSHeaderCoverUnderline"/>
    <w:basedOn w:val="Normal"/>
    <w:link w:val="HPSHeaderCoverUnderlineCar"/>
    <w:uiPriority w:val="99"/>
    <w:rsid w:val="008813F5"/>
    <w:rPr>
      <w:rFonts w:ascii="Arial" w:hAnsi="Arial" w:cs="Times New Roman"/>
      <w:sz w:val="18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01316D"/>
    <w:rPr>
      <w:rFonts w:ascii="Calibri" w:hAnsi="Calibri" w:cs="Times New Roman"/>
      <w:sz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316D"/>
    <w:rPr>
      <w:rFonts w:ascii="Calibri" w:hAnsi="Calibri" w:cs="Times New Roman"/>
      <w:sz w:val="20"/>
    </w:rPr>
  </w:style>
  <w:style w:type="character" w:customStyle="1" w:styleId="BulletsShadedCar">
    <w:name w:val="BulletsShaded Car"/>
    <w:link w:val="BulletsShaded"/>
    <w:uiPriority w:val="99"/>
    <w:locked/>
    <w:rsid w:val="008813F5"/>
    <w:rPr>
      <w:rFonts w:ascii="Helvetica" w:eastAsia="Times New Roman" w:hAnsi="Helvetica" w:cs="Times New Roman"/>
      <w:spacing w:val="-6"/>
      <w:sz w:val="20"/>
      <w:szCs w:val="20"/>
      <w:lang w:val="x-none" w:eastAsia="ja-JP"/>
    </w:rPr>
  </w:style>
  <w:style w:type="character" w:customStyle="1" w:styleId="BulletsShadedParagraphCar">
    <w:name w:val="BulletsShadedParagraph Car"/>
    <w:link w:val="BulletsShadedParagraph"/>
    <w:uiPriority w:val="99"/>
    <w:locked/>
    <w:rsid w:val="008813F5"/>
    <w:rPr>
      <w:rFonts w:ascii="Helvetica" w:eastAsia="Times New Roman" w:hAnsi="Helvetica" w:cs="Times New Roman"/>
      <w:spacing w:val="-6"/>
      <w:sz w:val="20"/>
      <w:szCs w:val="20"/>
      <w:lang w:val="x-none" w:eastAsia="ja-JP"/>
    </w:rPr>
  </w:style>
  <w:style w:type="paragraph" w:customStyle="1" w:styleId="paragraph0">
    <w:name w:val="paragraph"/>
    <w:basedOn w:val="Normal"/>
    <w:link w:val="paragraphCar20"/>
    <w:uiPriority w:val="99"/>
    <w:rsid w:val="008813F5"/>
    <w:pPr>
      <w:spacing w:before="200"/>
    </w:pPr>
    <w:rPr>
      <w:rFonts w:ascii="Arial" w:hAnsi="Arial" w:cs="Times New Roman"/>
    </w:rPr>
  </w:style>
  <w:style w:type="character" w:customStyle="1" w:styleId="ParagraphCar1">
    <w:name w:val="Paragraph Car1"/>
    <w:uiPriority w:val="99"/>
    <w:rsid w:val="008813F5"/>
    <w:rPr>
      <w:rFonts w:ascii="Arial" w:hAnsi="Arial"/>
      <w:spacing w:val="-4"/>
      <w:lang w:val="fr-FR" w:eastAsia="en-US"/>
    </w:rPr>
  </w:style>
  <w:style w:type="character" w:customStyle="1" w:styleId="f41">
    <w:name w:val="f41"/>
    <w:uiPriority w:val="99"/>
    <w:rsid w:val="008813F5"/>
    <w:rPr>
      <w:rFonts w:ascii="Times New Roman" w:hAnsi="Times New Roman"/>
      <w:color w:val="000000"/>
      <w:sz w:val="20"/>
    </w:rPr>
  </w:style>
  <w:style w:type="character" w:customStyle="1" w:styleId="BulletsCar">
    <w:name w:val="Bullets Car"/>
    <w:link w:val="Bullets"/>
    <w:uiPriority w:val="99"/>
    <w:locked/>
    <w:rsid w:val="008813F5"/>
    <w:rPr>
      <w:rFonts w:ascii="Helvetica" w:eastAsia="Times New Roman" w:hAnsi="Helvetica" w:cs="Times New Roman"/>
      <w:spacing w:val="-6"/>
      <w:sz w:val="20"/>
      <w:szCs w:val="20"/>
      <w:lang w:val="x-none" w:eastAsia="ja-JP"/>
    </w:rPr>
  </w:style>
  <w:style w:type="paragraph" w:customStyle="1" w:styleId="HPSTOCTitle">
    <w:name w:val="HPSTOCTitle"/>
    <w:basedOn w:val="Normal"/>
    <w:uiPriority w:val="99"/>
    <w:rsid w:val="008813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mallCaps/>
      <w:sz w:val="32"/>
      <w:szCs w:val="32"/>
    </w:rPr>
  </w:style>
  <w:style w:type="paragraph" w:customStyle="1" w:styleId="BulletParagraph">
    <w:name w:val="BulletParagraph"/>
    <w:basedOn w:val="Bullets"/>
    <w:next w:val="Normal"/>
    <w:uiPriority w:val="99"/>
    <w:rsid w:val="008813F5"/>
    <w:pPr>
      <w:numPr>
        <w:numId w:val="19"/>
      </w:numPr>
      <w:tabs>
        <w:tab w:val="num" w:pos="1080"/>
      </w:tabs>
      <w:spacing w:before="200"/>
    </w:pPr>
  </w:style>
  <w:style w:type="paragraph" w:customStyle="1" w:styleId="PriceListMultiTab">
    <w:name w:val="PriceListMultiTab"/>
    <w:basedOn w:val="BulletsParagraph"/>
    <w:uiPriority w:val="99"/>
    <w:rsid w:val="008813F5"/>
    <w:pPr>
      <w:tabs>
        <w:tab w:val="decimal" w:pos="8931"/>
      </w:tabs>
    </w:pPr>
  </w:style>
  <w:style w:type="paragraph" w:customStyle="1" w:styleId="HPSFootnote">
    <w:name w:val="HPSFootnote"/>
    <w:basedOn w:val="Normal"/>
    <w:uiPriority w:val="99"/>
    <w:rsid w:val="008813F5"/>
    <w:pPr>
      <w:jc w:val="center"/>
    </w:pPr>
    <w:rPr>
      <w:sz w:val="16"/>
      <w:szCs w:val="16"/>
    </w:rPr>
  </w:style>
  <w:style w:type="paragraph" w:customStyle="1" w:styleId="HPSFootnoteBold">
    <w:name w:val="HPSFootnoteBold"/>
    <w:basedOn w:val="HPSFootnote"/>
    <w:uiPriority w:val="99"/>
    <w:rsid w:val="008813F5"/>
    <w:rPr>
      <w:b/>
    </w:rPr>
  </w:style>
  <w:style w:type="paragraph" w:customStyle="1" w:styleId="HPSFootnoteBoldRight">
    <w:name w:val="HPSFootnoteBoldRight"/>
    <w:basedOn w:val="HPSFootnoteBold"/>
    <w:uiPriority w:val="99"/>
    <w:rsid w:val="008813F5"/>
    <w:pPr>
      <w:jc w:val="right"/>
    </w:pPr>
  </w:style>
  <w:style w:type="paragraph" w:customStyle="1" w:styleId="HPSFootnoteLeft">
    <w:name w:val="HPSFootnoteLeft"/>
    <w:basedOn w:val="HPSFootnote"/>
    <w:uiPriority w:val="99"/>
    <w:rsid w:val="008813F5"/>
    <w:pPr>
      <w:jc w:val="left"/>
    </w:pPr>
  </w:style>
  <w:style w:type="paragraph" w:customStyle="1" w:styleId="HPSFootnoteSubject">
    <w:name w:val="HPSFootnoteSubject"/>
    <w:basedOn w:val="HPSFootnote"/>
    <w:uiPriority w:val="99"/>
    <w:rsid w:val="008813F5"/>
    <w:rPr>
      <w:b/>
      <w:color w:val="008000"/>
    </w:rPr>
  </w:style>
  <w:style w:type="paragraph" w:customStyle="1" w:styleId="HPSFootnoteTitle">
    <w:name w:val="HPSFootnoteTitle"/>
    <w:basedOn w:val="HPSFootnote"/>
    <w:uiPriority w:val="99"/>
    <w:rsid w:val="008813F5"/>
    <w:rPr>
      <w:b/>
      <w:color w:val="000080"/>
    </w:rPr>
  </w:style>
  <w:style w:type="paragraph" w:customStyle="1" w:styleId="HPSHeader">
    <w:name w:val="HPSHeader"/>
    <w:basedOn w:val="Normal"/>
    <w:link w:val="HPSHeaderCar"/>
    <w:uiPriority w:val="99"/>
    <w:rsid w:val="008813F5"/>
    <w:rPr>
      <w:rFonts w:ascii="Arial" w:hAnsi="Arial" w:cs="Times New Roman"/>
      <w:sz w:val="16"/>
      <w:lang w:eastAsia="fr-FR"/>
    </w:rPr>
  </w:style>
  <w:style w:type="character" w:customStyle="1" w:styleId="HPSHeaderCar">
    <w:name w:val="HPSHeader Car"/>
    <w:link w:val="HPSHeader"/>
    <w:uiPriority w:val="99"/>
    <w:locked/>
    <w:rsid w:val="008813F5"/>
    <w:rPr>
      <w:rFonts w:ascii="Arial" w:eastAsia="Times New Roman" w:hAnsi="Arial" w:cs="Times New Roman"/>
      <w:sz w:val="16"/>
      <w:szCs w:val="20"/>
      <w:lang w:val="en-US" w:eastAsia="fr-FR"/>
    </w:rPr>
  </w:style>
  <w:style w:type="paragraph" w:customStyle="1" w:styleId="HPSHeaderBoldRedCAPS">
    <w:name w:val="HPSHeaderBoldRedCAPS"/>
    <w:basedOn w:val="HPSHeader"/>
    <w:next w:val="HPSHeader"/>
    <w:link w:val="HPSHeaderBoldRedCAPSCarCar"/>
    <w:uiPriority w:val="99"/>
    <w:rsid w:val="008813F5"/>
    <w:pPr>
      <w:widowControl w:val="0"/>
    </w:pPr>
    <w:rPr>
      <w:rFonts w:ascii="Arial Gras" w:hAnsi="Arial Gras"/>
      <w:b/>
      <w:caps/>
      <w:color w:val="FF0000"/>
    </w:rPr>
  </w:style>
  <w:style w:type="character" w:customStyle="1" w:styleId="HPSHeaderBoldRedCAPSCarCar">
    <w:name w:val="HPSHeaderBoldRedCAPS Car Car"/>
    <w:link w:val="HPSHeaderBoldRedCAPS"/>
    <w:uiPriority w:val="99"/>
    <w:locked/>
    <w:rsid w:val="008813F5"/>
    <w:rPr>
      <w:rFonts w:ascii="Arial Gras" w:eastAsia="Times New Roman" w:hAnsi="Arial Gras" w:cs="Times New Roman"/>
      <w:b/>
      <w:caps/>
      <w:color w:val="FF0000"/>
      <w:sz w:val="16"/>
      <w:szCs w:val="20"/>
      <w:lang w:val="en-US" w:eastAsia="fr-FR"/>
    </w:rPr>
  </w:style>
  <w:style w:type="paragraph" w:customStyle="1" w:styleId="HPSHeaderBoldRight">
    <w:name w:val="HPSHeaderBoldRight"/>
    <w:basedOn w:val="HPSHeader"/>
    <w:uiPriority w:val="99"/>
    <w:rsid w:val="008813F5"/>
    <w:pPr>
      <w:jc w:val="right"/>
    </w:pPr>
    <w:rPr>
      <w:b/>
    </w:rPr>
  </w:style>
  <w:style w:type="paragraph" w:customStyle="1" w:styleId="ParagraphCenter">
    <w:name w:val="ParagraphCenter"/>
    <w:basedOn w:val="Paragraph"/>
    <w:uiPriority w:val="99"/>
    <w:rsid w:val="008813F5"/>
    <w:pPr>
      <w:jc w:val="center"/>
    </w:pPr>
    <w:rPr>
      <w:szCs w:val="21"/>
    </w:rPr>
  </w:style>
  <w:style w:type="paragraph" w:customStyle="1" w:styleId="BulletsParagraph">
    <w:name w:val="BulletsParagraph"/>
    <w:basedOn w:val="Bullets"/>
    <w:next w:val="Normal"/>
    <w:uiPriority w:val="99"/>
    <w:rsid w:val="008813F5"/>
    <w:pPr>
      <w:numPr>
        <w:numId w:val="17"/>
      </w:numPr>
      <w:spacing w:before="200"/>
      <w:ind w:left="360" w:hanging="360"/>
    </w:pPr>
  </w:style>
  <w:style w:type="paragraph" w:customStyle="1" w:styleId="BulletsParagraphMultiTabulation">
    <w:name w:val="BulletsParagraphMultiTabulation"/>
    <w:basedOn w:val="BulletsParagraph"/>
    <w:uiPriority w:val="99"/>
    <w:rsid w:val="008813F5"/>
    <w:pPr>
      <w:numPr>
        <w:numId w:val="18"/>
      </w:numPr>
      <w:tabs>
        <w:tab w:val="clear" w:pos="567"/>
        <w:tab w:val="num" w:pos="284"/>
        <w:tab w:val="num" w:pos="720"/>
        <w:tab w:val="left" w:pos="1418"/>
        <w:tab w:val="left" w:pos="1560"/>
      </w:tabs>
      <w:ind w:left="720" w:hanging="360"/>
    </w:pPr>
  </w:style>
  <w:style w:type="paragraph" w:customStyle="1" w:styleId="HPSHeaderCover">
    <w:name w:val="HPSHeaderCover"/>
    <w:basedOn w:val="Normal"/>
    <w:link w:val="HPSHeaderCoverCar"/>
    <w:uiPriority w:val="99"/>
    <w:rsid w:val="008813F5"/>
    <w:rPr>
      <w:rFonts w:ascii="Arial" w:hAnsi="Arial" w:cs="Times New Roman"/>
      <w:sz w:val="18"/>
      <w:lang w:eastAsia="fr-FR"/>
    </w:rPr>
  </w:style>
  <w:style w:type="character" w:customStyle="1" w:styleId="HPSHeaderCoverCar">
    <w:name w:val="HPSHeaderCover Car"/>
    <w:link w:val="HPSHeaderCover"/>
    <w:uiPriority w:val="99"/>
    <w:locked/>
    <w:rsid w:val="008813F5"/>
    <w:rPr>
      <w:rFonts w:ascii="Arial" w:eastAsia="Times New Roman" w:hAnsi="Arial" w:cs="Times New Roman"/>
      <w:sz w:val="18"/>
      <w:szCs w:val="20"/>
      <w:lang w:val="en-US" w:eastAsia="fr-FR"/>
    </w:rPr>
  </w:style>
  <w:style w:type="paragraph" w:customStyle="1" w:styleId="HPSHeaderCoverURL">
    <w:name w:val="HPSHeaderCoverURL"/>
    <w:basedOn w:val="HPSHeaderCover"/>
    <w:uiPriority w:val="99"/>
    <w:rsid w:val="008813F5"/>
  </w:style>
  <w:style w:type="character" w:customStyle="1" w:styleId="HPSHeaderCoverUnderlineCar">
    <w:name w:val="HPSHeaderCoverUnderline Car"/>
    <w:link w:val="HPSHeaderCoverUnderline"/>
    <w:uiPriority w:val="99"/>
    <w:locked/>
    <w:rsid w:val="008813F5"/>
    <w:rPr>
      <w:rFonts w:ascii="Arial" w:eastAsia="Times New Roman" w:hAnsi="Arial" w:cs="Times New Roman"/>
      <w:sz w:val="18"/>
      <w:szCs w:val="20"/>
      <w:u w:val="single"/>
      <w:lang w:val="en-US" w:eastAsia="fr-FR"/>
    </w:rPr>
  </w:style>
  <w:style w:type="character" w:customStyle="1" w:styleId="YasminaElaaji">
    <w:name w:val="Yasmina Elaaji"/>
    <w:uiPriority w:val="99"/>
    <w:semiHidden/>
    <w:rsid w:val="008813F5"/>
    <w:rPr>
      <w:rFonts w:ascii="Arial" w:hAnsi="Arial"/>
      <w:color w:val="auto"/>
      <w:sz w:val="20"/>
    </w:rPr>
  </w:style>
  <w:style w:type="paragraph" w:customStyle="1" w:styleId="CharChar1">
    <w:name w:val="Char Char1"/>
    <w:basedOn w:val="Normal"/>
    <w:autoRedefine/>
    <w:uiPriority w:val="99"/>
    <w:rsid w:val="008813F5"/>
    <w:pPr>
      <w:spacing w:after="160" w:line="240" w:lineRule="exact"/>
      <w:jc w:val="left"/>
    </w:pPr>
    <w:rPr>
      <w:sz w:val="24"/>
      <w:szCs w:val="24"/>
    </w:rPr>
  </w:style>
  <w:style w:type="character" w:customStyle="1" w:styleId="paragraphCar20">
    <w:name w:val="paragraph Car2"/>
    <w:link w:val="paragraph0"/>
    <w:uiPriority w:val="99"/>
    <w:locked/>
    <w:rsid w:val="008813F5"/>
    <w:rPr>
      <w:rFonts w:ascii="Arial" w:eastAsia="Times New Roman" w:hAnsi="Arial" w:cs="Times New Roman"/>
      <w:spacing w:val="-4"/>
      <w:sz w:val="20"/>
      <w:szCs w:val="20"/>
    </w:rPr>
  </w:style>
  <w:style w:type="character" w:styleId="Marquedecommentaire">
    <w:name w:val="annotation reference"/>
    <w:uiPriority w:val="99"/>
    <w:semiHidden/>
    <w:rsid w:val="008813F5"/>
    <w:rPr>
      <w:rFonts w:cs="Times New Roman"/>
      <w:sz w:val="16"/>
    </w:rPr>
  </w:style>
  <w:style w:type="paragraph" w:styleId="Commentaire">
    <w:name w:val="annotation text"/>
    <w:basedOn w:val="Normal"/>
    <w:link w:val="CommentaireCar"/>
    <w:uiPriority w:val="99"/>
    <w:semiHidden/>
    <w:rsid w:val="008813F5"/>
    <w:rPr>
      <w:rFonts w:cs="Times New Roman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13F5"/>
    <w:rPr>
      <w:rFonts w:ascii="Helvetica" w:eastAsia="Times New Roman" w:hAnsi="Helvetica" w:cs="Times New Roman"/>
      <w:color w:val="404040"/>
      <w:spacing w:val="-4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8813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13F5"/>
    <w:rPr>
      <w:rFonts w:ascii="Helvetica" w:eastAsia="Times New Roman" w:hAnsi="Helvetica" w:cs="Times New Roman"/>
      <w:b/>
      <w:bCs/>
      <w:color w:val="404040"/>
      <w:spacing w:val="-4"/>
      <w:sz w:val="20"/>
      <w:szCs w:val="20"/>
      <w:lang w:val="en-US"/>
    </w:rPr>
  </w:style>
  <w:style w:type="character" w:customStyle="1" w:styleId="apple-style-span">
    <w:name w:val="apple-style-span"/>
    <w:uiPriority w:val="99"/>
    <w:rsid w:val="008813F5"/>
    <w:rPr>
      <w:rFonts w:cs="Times New Roman"/>
    </w:rPr>
  </w:style>
  <w:style w:type="character" w:customStyle="1" w:styleId="street-address">
    <w:name w:val="street-address"/>
    <w:uiPriority w:val="99"/>
    <w:rsid w:val="008813F5"/>
    <w:rPr>
      <w:rFonts w:cs="Times New Roman"/>
    </w:rPr>
  </w:style>
  <w:style w:type="character" w:customStyle="1" w:styleId="apple-converted-space">
    <w:name w:val="apple-converted-space"/>
    <w:uiPriority w:val="99"/>
    <w:rsid w:val="008813F5"/>
    <w:rPr>
      <w:rFonts w:cs="Times New Roman"/>
    </w:rPr>
  </w:style>
  <w:style w:type="character" w:customStyle="1" w:styleId="at">
    <w:name w:val="at"/>
    <w:uiPriority w:val="99"/>
    <w:rsid w:val="008813F5"/>
    <w:rPr>
      <w:rFonts w:cs="Times New Roman"/>
    </w:rPr>
  </w:style>
  <w:style w:type="paragraph" w:customStyle="1" w:styleId="HPSSubjectCover">
    <w:name w:val="HPSSubjectCover"/>
    <w:basedOn w:val="Normal"/>
    <w:uiPriority w:val="99"/>
    <w:rsid w:val="008813F5"/>
    <w:pPr>
      <w:jc w:val="center"/>
    </w:pPr>
    <w:rPr>
      <w:color w:val="008000"/>
      <w:sz w:val="48"/>
      <w:szCs w:val="48"/>
    </w:rPr>
  </w:style>
  <w:style w:type="paragraph" w:customStyle="1" w:styleId="HPSReferenceCover">
    <w:name w:val="HPSReferenceCover"/>
    <w:basedOn w:val="Normal"/>
    <w:uiPriority w:val="99"/>
    <w:rsid w:val="008813F5"/>
    <w:pPr>
      <w:spacing w:before="360"/>
      <w:jc w:val="center"/>
    </w:pPr>
    <w:rPr>
      <w:b/>
    </w:rPr>
  </w:style>
  <w:style w:type="paragraph" w:customStyle="1" w:styleId="NormalCenter">
    <w:name w:val="NormalCenter"/>
    <w:basedOn w:val="Normal"/>
    <w:uiPriority w:val="99"/>
    <w:rsid w:val="008813F5"/>
    <w:pPr>
      <w:jc w:val="center"/>
    </w:pPr>
  </w:style>
  <w:style w:type="paragraph" w:customStyle="1" w:styleId="CharChar">
    <w:name w:val="Char Char"/>
    <w:basedOn w:val="Normal"/>
    <w:uiPriority w:val="99"/>
    <w:rsid w:val="008813F5"/>
    <w:pPr>
      <w:keepNext/>
      <w:widowControl w:val="0"/>
      <w:tabs>
        <w:tab w:val="num" w:pos="3906"/>
      </w:tabs>
      <w:autoSpaceDE w:val="0"/>
      <w:autoSpaceDN w:val="0"/>
      <w:adjustRightInd w:val="0"/>
      <w:ind w:hanging="360"/>
      <w:jc w:val="left"/>
    </w:pPr>
    <w:rPr>
      <w:rFonts w:ascii="Times New Roman" w:eastAsia="SimSun" w:hAnsi="Times New Roman"/>
      <w:kern w:val="2"/>
      <w:lang w:eastAsia="zh-CN"/>
    </w:rPr>
  </w:style>
  <w:style w:type="character" w:customStyle="1" w:styleId="HoudaHorani">
    <w:name w:val="Houda Horani"/>
    <w:uiPriority w:val="99"/>
    <w:semiHidden/>
    <w:rsid w:val="008813F5"/>
    <w:rPr>
      <w:rFonts w:ascii="Century Gothic" w:hAnsi="Century Gothic"/>
      <w:color w:val="000080"/>
      <w:sz w:val="20"/>
      <w:u w:val="none"/>
    </w:rPr>
  </w:style>
  <w:style w:type="character" w:customStyle="1" w:styleId="emailstyle43">
    <w:name w:val="emailstyle43"/>
    <w:uiPriority w:val="99"/>
    <w:semiHidden/>
    <w:rsid w:val="008813F5"/>
    <w:rPr>
      <w:rFonts w:ascii="Century Gothic" w:hAnsi="Century Gothic"/>
      <w:color w:val="000080"/>
      <w:sz w:val="20"/>
      <w:u w:val="none"/>
      <w:effect w:val="none"/>
    </w:rPr>
  </w:style>
  <w:style w:type="paragraph" w:customStyle="1" w:styleId="Default">
    <w:name w:val="Default"/>
    <w:rsid w:val="008813F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pacing w:val="-4"/>
      <w:sz w:val="24"/>
      <w:szCs w:val="24"/>
      <w:lang w:eastAsia="fr-FR"/>
    </w:rPr>
  </w:style>
  <w:style w:type="paragraph" w:customStyle="1" w:styleId="ListParagraph1">
    <w:name w:val="List Paragraph1"/>
    <w:basedOn w:val="Normal"/>
    <w:uiPriority w:val="99"/>
    <w:qFormat/>
    <w:rsid w:val="008813F5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character" w:customStyle="1" w:styleId="hps">
    <w:name w:val="hps"/>
    <w:rsid w:val="008813F5"/>
  </w:style>
  <w:style w:type="character" w:customStyle="1" w:styleId="atn">
    <w:name w:val="atn"/>
    <w:uiPriority w:val="99"/>
    <w:rsid w:val="008813F5"/>
  </w:style>
  <w:style w:type="character" w:customStyle="1" w:styleId="longtext">
    <w:name w:val="long_text"/>
    <w:uiPriority w:val="99"/>
    <w:rsid w:val="008813F5"/>
  </w:style>
  <w:style w:type="character" w:customStyle="1" w:styleId="paragraphCar0">
    <w:name w:val="paragraph Car"/>
    <w:uiPriority w:val="99"/>
    <w:rsid w:val="008813F5"/>
    <w:rPr>
      <w:rFonts w:ascii="Arial" w:hAnsi="Arial" w:cs="Arial"/>
      <w:spacing w:val="-4"/>
      <w:lang w:val="en-US" w:eastAsia="en-US" w:bidi="ar-SA"/>
    </w:rPr>
  </w:style>
  <w:style w:type="character" w:styleId="Numrodepage">
    <w:name w:val="page number"/>
    <w:uiPriority w:val="99"/>
    <w:rsid w:val="008813F5"/>
    <w:rPr>
      <w:rFonts w:cs="Times New Roman"/>
    </w:rPr>
  </w:style>
  <w:style w:type="paragraph" w:styleId="Index2">
    <w:name w:val="index 2"/>
    <w:basedOn w:val="Normal"/>
    <w:next w:val="Normal"/>
    <w:autoRedefine/>
    <w:uiPriority w:val="99"/>
    <w:rsid w:val="008813F5"/>
    <w:pPr>
      <w:ind w:left="400" w:hanging="200"/>
      <w:jc w:val="left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8813F5"/>
    <w:pPr>
      <w:ind w:left="600" w:hanging="200"/>
      <w:jc w:val="left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8813F5"/>
    <w:pPr>
      <w:ind w:left="800" w:hanging="200"/>
      <w:jc w:val="left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8813F5"/>
    <w:pPr>
      <w:ind w:left="1000" w:hanging="200"/>
      <w:jc w:val="left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8813F5"/>
    <w:pPr>
      <w:ind w:left="1200" w:hanging="200"/>
      <w:jc w:val="left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8813F5"/>
    <w:pPr>
      <w:ind w:left="1400" w:hanging="200"/>
      <w:jc w:val="left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8813F5"/>
    <w:pPr>
      <w:ind w:left="1600" w:hanging="200"/>
      <w:jc w:val="left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8813F5"/>
    <w:pPr>
      <w:ind w:left="1800" w:hanging="200"/>
      <w:jc w:val="left"/>
    </w:pPr>
    <w:rPr>
      <w:rFonts w:ascii="Calibri" w:hAnsi="Calibr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8813F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</w:rPr>
  </w:style>
  <w:style w:type="paragraph" w:customStyle="1" w:styleId="featured">
    <w:name w:val="featured"/>
    <w:basedOn w:val="Normal"/>
    <w:uiPriority w:val="99"/>
    <w:rsid w:val="008813F5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HPSTitre3">
    <w:name w:val="HPS Titre 3"/>
    <w:basedOn w:val="Titre3"/>
    <w:link w:val="HPSTitre3Char"/>
    <w:uiPriority w:val="99"/>
    <w:rsid w:val="008813F5"/>
    <w:pPr>
      <w:tabs>
        <w:tab w:val="clear" w:pos="0"/>
      </w:tabs>
      <w:spacing w:after="120"/>
    </w:pPr>
    <w:rPr>
      <w:color w:val="404040"/>
      <w:sz w:val="24"/>
      <w:szCs w:val="24"/>
    </w:rPr>
  </w:style>
  <w:style w:type="character" w:customStyle="1" w:styleId="HPSTitre3Char">
    <w:name w:val="HPS Titre 3 Char"/>
    <w:link w:val="HPSTitre3"/>
    <w:uiPriority w:val="99"/>
    <w:locked/>
    <w:rsid w:val="008813F5"/>
    <w:rPr>
      <w:rFonts w:ascii="Helvetica" w:eastAsia="Times New Roman" w:hAnsi="Helvetica" w:cs="Times New Roman"/>
      <w:b/>
      <w:iCs/>
      <w:color w:val="404040"/>
      <w:spacing w:val="-4"/>
      <w:sz w:val="24"/>
      <w:szCs w:val="24"/>
      <w:lang w:val="x-none" w:eastAsia="x-none"/>
    </w:rPr>
  </w:style>
  <w:style w:type="paragraph" w:customStyle="1" w:styleId="TOCHeading1">
    <w:name w:val="TOC Heading1"/>
    <w:basedOn w:val="Titre1"/>
    <w:next w:val="Normal"/>
    <w:uiPriority w:val="99"/>
    <w:qFormat/>
    <w:rsid w:val="008813F5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TableauTitre">
    <w:name w:val="Tableau_Titre"/>
    <w:basedOn w:val="Normal"/>
    <w:link w:val="TableauTitreCar"/>
    <w:uiPriority w:val="99"/>
    <w:rsid w:val="008813F5"/>
    <w:pPr>
      <w:spacing w:after="120"/>
      <w:jc w:val="center"/>
    </w:pPr>
    <w:rPr>
      <w:rFonts w:ascii="Arial" w:hAnsi="Arial" w:cs="Times New Roman"/>
      <w:b/>
      <w:lang w:eastAsia="x-none"/>
    </w:rPr>
  </w:style>
  <w:style w:type="character" w:customStyle="1" w:styleId="TableauTitreCar">
    <w:name w:val="Tableau_Titre Car"/>
    <w:link w:val="TableauTitre"/>
    <w:uiPriority w:val="99"/>
    <w:locked/>
    <w:rsid w:val="008813F5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PlaceholderText1">
    <w:name w:val="Placeholder Text1"/>
    <w:uiPriority w:val="99"/>
    <w:semiHidden/>
    <w:rsid w:val="008813F5"/>
    <w:rPr>
      <w:rFonts w:cs="Times New Roman"/>
      <w:color w:val="808080"/>
    </w:rPr>
  </w:style>
  <w:style w:type="character" w:customStyle="1" w:styleId="Style1Car">
    <w:name w:val="Style 1 Car"/>
    <w:link w:val="Style1"/>
    <w:uiPriority w:val="99"/>
    <w:locked/>
    <w:rsid w:val="008813F5"/>
    <w:rPr>
      <w:rFonts w:ascii="Calibri" w:hAnsi="Calibri" w:cs="Times New Roman"/>
      <w:b/>
      <w:bCs/>
      <w:sz w:val="32"/>
      <w:szCs w:val="32"/>
      <w:lang w:val="x-none" w:eastAsia="ja-JP"/>
    </w:rPr>
  </w:style>
  <w:style w:type="paragraph" w:customStyle="1" w:styleId="Style1">
    <w:name w:val="Style 1"/>
    <w:basedOn w:val="ListParagraph1"/>
    <w:link w:val="Style1Car"/>
    <w:uiPriority w:val="99"/>
    <w:rsid w:val="008813F5"/>
    <w:pPr>
      <w:numPr>
        <w:numId w:val="20"/>
      </w:numPr>
      <w:tabs>
        <w:tab w:val="num" w:pos="1004"/>
      </w:tabs>
      <w:spacing w:before="40" w:after="40"/>
      <w:ind w:left="1004"/>
      <w:contextualSpacing w:val="0"/>
      <w:jc w:val="both"/>
      <w:outlineLvl w:val="0"/>
    </w:pPr>
    <w:rPr>
      <w:rFonts w:ascii="Calibri" w:hAnsi="Calibri" w:cs="Times New Roman"/>
      <w:b/>
      <w:bCs/>
      <w:sz w:val="32"/>
      <w:szCs w:val="32"/>
      <w:lang w:val="x-none" w:eastAsia="ja-JP"/>
    </w:rPr>
  </w:style>
  <w:style w:type="paragraph" w:customStyle="1" w:styleId="TableauCellule">
    <w:name w:val="Tableau_Cellule"/>
    <w:basedOn w:val="Normal"/>
    <w:link w:val="TableauCelluleCar"/>
    <w:uiPriority w:val="99"/>
    <w:rsid w:val="008813F5"/>
    <w:pPr>
      <w:autoSpaceDE w:val="0"/>
      <w:autoSpaceDN w:val="0"/>
      <w:adjustRightInd w:val="0"/>
      <w:spacing w:after="120"/>
      <w:contextualSpacing/>
    </w:pPr>
    <w:rPr>
      <w:rFonts w:ascii="Arial" w:hAnsi="Arial" w:cs="Times New Roman"/>
    </w:rPr>
  </w:style>
  <w:style w:type="character" w:customStyle="1" w:styleId="TableauCelluleCar">
    <w:name w:val="Tableau_Cellule Car"/>
    <w:link w:val="TableauCellule"/>
    <w:uiPriority w:val="99"/>
    <w:locked/>
    <w:rsid w:val="008813F5"/>
    <w:rPr>
      <w:rFonts w:ascii="Arial" w:eastAsia="Times New Roman" w:hAnsi="Arial" w:cs="Times New Roman"/>
      <w:sz w:val="20"/>
      <w:szCs w:val="20"/>
    </w:rPr>
  </w:style>
  <w:style w:type="paragraph" w:customStyle="1" w:styleId="Paragraphedeliste1">
    <w:name w:val="Paragraphe de liste1"/>
    <w:basedOn w:val="Normal"/>
    <w:uiPriority w:val="99"/>
    <w:rsid w:val="008813F5"/>
    <w:pPr>
      <w:spacing w:after="120"/>
      <w:ind w:left="720"/>
      <w:contextualSpacing/>
    </w:pPr>
    <w:rPr>
      <w:rFonts w:ascii="Arial" w:hAnsi="Arial" w:cs="Times New Roman"/>
      <w:sz w:val="24"/>
    </w:rPr>
  </w:style>
  <w:style w:type="paragraph" w:customStyle="1" w:styleId="TableText">
    <w:name w:val="Table Text"/>
    <w:basedOn w:val="Normal"/>
    <w:uiPriority w:val="99"/>
    <w:rsid w:val="008813F5"/>
    <w:pPr>
      <w:keepLines/>
      <w:tabs>
        <w:tab w:val="left" w:pos="1260"/>
      </w:tabs>
      <w:suppressAutoHyphens/>
      <w:overflowPunct w:val="0"/>
      <w:autoSpaceDE w:val="0"/>
      <w:autoSpaceDN w:val="0"/>
      <w:adjustRightInd w:val="0"/>
      <w:spacing w:before="220" w:after="60"/>
      <w:textAlignment w:val="baseline"/>
    </w:pPr>
    <w:rPr>
      <w:rFonts w:ascii="Arial" w:hAnsi="Arial" w:cs="Times New Roman"/>
      <w:b/>
      <w:color w:val="000000"/>
    </w:rPr>
  </w:style>
  <w:style w:type="paragraph" w:customStyle="1" w:styleId="TableTextJustified">
    <w:name w:val="Table Text Justified"/>
    <w:basedOn w:val="TableText"/>
    <w:uiPriority w:val="99"/>
    <w:rsid w:val="008813F5"/>
    <w:pPr>
      <w:textAlignment w:val="auto"/>
    </w:pPr>
    <w:rPr>
      <w:b w:val="0"/>
    </w:rPr>
  </w:style>
  <w:style w:type="paragraph" w:customStyle="1" w:styleId="StyleAvant3ptAprs3pt">
    <w:name w:val="Style Avant : 3 pt Après : 3 pt"/>
    <w:basedOn w:val="Normal"/>
    <w:uiPriority w:val="99"/>
    <w:rsid w:val="008813F5"/>
    <w:pPr>
      <w:shd w:val="pct15" w:color="auto" w:fill="002060"/>
      <w:spacing w:before="60" w:after="60"/>
    </w:pPr>
    <w:rPr>
      <w:rFonts w:cs="Times New Roman"/>
    </w:rPr>
  </w:style>
  <w:style w:type="character" w:customStyle="1" w:styleId="shorttext">
    <w:name w:val="short_text"/>
    <w:rsid w:val="008813F5"/>
  </w:style>
  <w:style w:type="paragraph" w:styleId="Sansinterligne">
    <w:name w:val="No Spacing"/>
    <w:link w:val="SansinterligneCar"/>
    <w:uiPriority w:val="1"/>
    <w:qFormat/>
    <w:rsid w:val="008813F5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Paragraphedeliste">
    <w:name w:val="List Paragraph"/>
    <w:basedOn w:val="Normal"/>
    <w:uiPriority w:val="34"/>
    <w:qFormat/>
    <w:rsid w:val="008813F5"/>
    <w:pPr>
      <w:spacing w:after="120"/>
      <w:ind w:left="720"/>
      <w:contextualSpacing/>
    </w:pPr>
    <w:rPr>
      <w:rFonts w:ascii="Arial" w:eastAsia="Calibri" w:hAnsi="Arial" w:cs="Times New Roman"/>
      <w:sz w:val="24"/>
    </w:rPr>
  </w:style>
  <w:style w:type="paragraph" w:customStyle="1" w:styleId="Style2">
    <w:name w:val="Style2"/>
    <w:basedOn w:val="Titre3"/>
    <w:next w:val="Titre3"/>
    <w:link w:val="Style2Car"/>
    <w:qFormat/>
    <w:rsid w:val="008813F5"/>
  </w:style>
  <w:style w:type="character" w:customStyle="1" w:styleId="Style2Car">
    <w:name w:val="Style2 Car"/>
    <w:basedOn w:val="Titre3Car"/>
    <w:link w:val="Style2"/>
    <w:rsid w:val="008813F5"/>
    <w:rPr>
      <w:rFonts w:ascii="Helvetica" w:eastAsia="Times New Roman" w:hAnsi="Helvetica" w:cs="Times New Roman"/>
      <w:b/>
      <w:iCs/>
      <w:color w:val="107C92"/>
      <w:spacing w:val="-4"/>
      <w:sz w:val="32"/>
      <w:szCs w:val="20"/>
      <w:lang w:val="x-none" w:eastAsia="x-none"/>
    </w:rPr>
  </w:style>
  <w:style w:type="paragraph" w:customStyle="1" w:styleId="CambriaBody">
    <w:name w:val="Cambria Body"/>
    <w:basedOn w:val="Normal"/>
    <w:qFormat/>
    <w:rsid w:val="003F73DC"/>
    <w:pPr>
      <w:spacing w:before="0" w:after="160" w:line="360" w:lineRule="auto"/>
      <w:ind w:left="360"/>
      <w:jc w:val="left"/>
    </w:pPr>
    <w:rPr>
      <w:rFonts w:ascii="Cambria" w:hAnsi="Cambria" w:cs="Times New Roman"/>
    </w:rPr>
  </w:style>
  <w:style w:type="character" w:customStyle="1" w:styleId="SansinterligneCar">
    <w:name w:val="Sans interligne Car"/>
    <w:link w:val="Sansinterligne"/>
    <w:uiPriority w:val="1"/>
    <w:rsid w:val="00205CC6"/>
    <w:rPr>
      <w:rFonts w:ascii="Calibri" w:eastAsia="Calibri" w:hAnsi="Calibri" w:cs="Times New Roman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B9AF6F56E9728B49ADC6E5BBF48AC41F" ma:contentTypeVersion="7" ma:contentTypeDescription="" ma:contentTypeScope="" ma:versionID="2b940a0c0f3aa3a34bfd2169c1df8470">
  <xsd:schema xmlns:xsd="http://www.w3.org/2001/XMLSchema" xmlns:xs="http://www.w3.org/2001/XMLSchema" xmlns:p="http://schemas.microsoft.com/office/2006/metadata/properties" xmlns:ns2="3978C559-73BB-4F56-AE12-98A574EEAEF8" xmlns:ns3="http://schemas.microsoft.com/sharepoint/v3/fields" xmlns:ns4="F5CE133E-DDEA-4BA5-B943-7C3F0830E753" targetNamespace="http://schemas.microsoft.com/office/2006/metadata/properties" ma:root="true" ma:fieldsID="33d48e0b97ebfbeb9868cc4f3b6cbdcb" ns2:_="" ns3:_="" ns4:_="">
    <xsd:import namespace="3978C559-73BB-4F56-AE12-98A574EEAEF8"/>
    <xsd:import namespace="http://schemas.microsoft.com/sharepoint/v3/fields"/>
    <xsd:import namespace="F5CE133E-DDEA-4BA5-B943-7C3F0830E753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_DCDateModified" minOccurs="0"/>
                <xsd:element ref="ns3:_Version" minOccurs="0"/>
                <xsd:element ref="ns2:Owner" minOccurs="0"/>
                <xsd:element ref="ns3:_Format" minOccurs="0"/>
                <xsd:element ref="ns4:RelatedIte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C559-73BB-4F56-AE12-98A574EEAEF8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Owner" ma:index="6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5" nillable="true" ma:displayName="Version" ma:internalName="_Version">
      <xsd:simpleType>
        <xsd:restriction base="dms:Text"/>
      </xsd:simpleType>
    </xsd:element>
    <xsd:element name="_Format" ma:index="13" nillable="true" ma:displayName="Format" ma:description="Media-type, file format or dimensions" ma:internalName="_Forma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E133E-DDEA-4BA5-B943-7C3F0830E753" elementFormDefault="qualified">
    <xsd:import namespace="http://schemas.microsoft.com/office/2006/documentManagement/types"/>
    <xsd:import namespace="http://schemas.microsoft.com/office/infopath/2007/PartnerControls"/>
    <xsd:element name="RelatedItems" ma:index="14" nillable="true" ma:displayName="Related Items" ma:internalName="RelatedItem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tems xmlns="F5CE133E-DDEA-4BA5-B943-7C3F0830E753" xsi:nil="true"/>
    <_Version xmlns="http://schemas.microsoft.com/sharepoint/v3/fields" xsi:nil="true"/>
    <Owner xmlns="3978C559-73BB-4F56-AE12-98A574EEAEF8">
      <UserInfo>
        <DisplayName/>
        <AccountId xsi:nil="true"/>
        <AccountType/>
      </UserInfo>
    </Owner>
    <_DCDateModified xmlns="http://schemas.microsoft.com/sharepoint/v3/fields" xsi:nil="true"/>
    <Status xmlns="3978C559-73BB-4F56-AE12-98A574EEAEF8">Draft</Status>
    <_Format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4808-3301-43BB-BC3F-E132E3B4E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78C559-73BB-4F56-AE12-98A574EEAEF8"/>
    <ds:schemaRef ds:uri="http://schemas.microsoft.com/sharepoint/v3/fields"/>
    <ds:schemaRef ds:uri="F5CE133E-DDEA-4BA5-B943-7C3F0830E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31F8C-47AB-46A8-8B63-B14159B21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54DEB-B98E-4033-9832-FB2EE3DF0B44}">
  <ds:schemaRefs>
    <ds:schemaRef ds:uri="http://schemas.microsoft.com/office/2006/metadata/properties"/>
    <ds:schemaRef ds:uri="http://schemas.microsoft.com/office/infopath/2007/PartnerControls"/>
    <ds:schemaRef ds:uri="F5CE133E-DDEA-4BA5-B943-7C3F0830E753"/>
    <ds:schemaRef ds:uri="http://schemas.microsoft.com/sharepoint/v3/fields"/>
    <ds:schemaRef ds:uri="3978C559-73BB-4F56-AE12-98A574EEAEF8"/>
  </ds:schemaRefs>
</ds:datastoreItem>
</file>

<file path=customXml/itemProps4.xml><?xml version="1.0" encoding="utf-8"?>
<ds:datastoreItem xmlns:ds="http://schemas.openxmlformats.org/officeDocument/2006/customXml" ds:itemID="{D6926FCE-645A-4368-9C81-5616C3F4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38</Pages>
  <Words>5560</Words>
  <Characters>30582</Characters>
  <Application>Microsoft Office Word</Application>
  <DocSecurity>0</DocSecurity>
  <Lines>254</Lines>
  <Paragraphs>72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bahaeddine hssaini</dc:creator>
  <cp:lastModifiedBy>Ahmed Elorche</cp:lastModifiedBy>
  <cp:revision>330</cp:revision>
  <dcterms:created xsi:type="dcterms:W3CDTF">2018-02-09T18:06:00Z</dcterms:created>
  <dcterms:modified xsi:type="dcterms:W3CDTF">2018-12-03T11:34:00Z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0x0101008A98423170284BEEB635F43C3CF4E98B00B9AF6F56E9728B49ADC6E5BBF48AC41F</vt:lpwstr>
  </property>
  <property fmtid="{D5CDD505-2E9C-101B-9397-08002B2CF9AE}" pid="3" name="_dlc_DocIdItemGuid">
    <vt:lpwstr>908d97ed-3f2e-453b-be5a-76d2341d0672</vt:lpwstr>
  </property>
</Properties>
</file>